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73769" w14:textId="4C59F503" w:rsidR="00E76835" w:rsidRPr="0084408F" w:rsidRDefault="00E76835" w:rsidP="00E76835">
      <w:pPr>
        <w:jc w:val="center"/>
        <w:rPr>
          <w:rFonts w:ascii="Gill Sans MT" w:hAnsi="Gill Sans MT"/>
          <w:sz w:val="32"/>
          <w:szCs w:val="32"/>
        </w:rPr>
      </w:pPr>
      <w:r w:rsidRPr="0084408F">
        <w:rPr>
          <w:rFonts w:ascii="Gill Sans MT" w:hAnsi="Gill Sans MT"/>
          <w:noProof/>
          <w:sz w:val="32"/>
          <w:szCs w:val="32"/>
          <w:lang w:eastAsia="ja-JP"/>
        </w:rPr>
        <mc:AlternateContent>
          <mc:Choice Requires="wps">
            <w:drawing>
              <wp:anchor distT="0" distB="0" distL="182880" distR="182880" simplePos="0" relativeHeight="251653632" behindDoc="0" locked="0" layoutInCell="1" allowOverlap="1" wp14:anchorId="14AE3334" wp14:editId="7B01F5D0">
                <wp:simplePos x="0" y="0"/>
                <wp:positionH relativeFrom="margin">
                  <wp:posOffset>-111125</wp:posOffset>
                </wp:positionH>
                <wp:positionV relativeFrom="page">
                  <wp:posOffset>858520</wp:posOffset>
                </wp:positionV>
                <wp:extent cx="6189345" cy="567690"/>
                <wp:effectExtent l="0" t="0" r="190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6189345" cy="567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5E6DC" w14:textId="12BAA13A" w:rsidR="00E76835" w:rsidRPr="0084408F" w:rsidRDefault="00E76835" w:rsidP="00456A79">
                            <w:pPr>
                              <w:pStyle w:val="NoSpacing"/>
                              <w:spacing w:before="40" w:after="560" w:line="216" w:lineRule="auto"/>
                              <w:jc w:val="center"/>
                              <w:rPr>
                                <w:color w:val="4472C4" w:themeColor="accent1"/>
                                <w:sz w:val="144"/>
                                <w:szCs w:val="144"/>
                              </w:rPr>
                            </w:pPr>
                            <w:r w:rsidRPr="00E76835">
                              <w:rPr>
                                <w:rFonts w:ascii="Gill Sans MT" w:hAnsi="Gill Sans MT"/>
                                <w:b/>
                                <w:bCs/>
                                <w:caps/>
                                <w:color w:val="C00000"/>
                                <w:sz w:val="40"/>
                                <w:szCs w:val="40"/>
                              </w:rPr>
                              <w:t>Climate Vulnerability and Risk Assessment of the</w:t>
                            </w:r>
                            <w:r>
                              <w:rPr>
                                <w:rFonts w:ascii="Gill Sans MT" w:hAnsi="Gill Sans MT"/>
                                <w:b/>
                                <w:bCs/>
                                <w:caps/>
                                <w:color w:val="C00000"/>
                                <w:sz w:val="40"/>
                                <w:szCs w:val="40"/>
                              </w:rPr>
                              <w:t xml:space="preserve"> </w:t>
                            </w:r>
                            <w:r w:rsidRPr="00E76835">
                              <w:rPr>
                                <w:rFonts w:ascii="Gill Sans MT" w:hAnsi="Gill Sans MT"/>
                                <w:b/>
                                <w:bCs/>
                                <w:caps/>
                                <w:color w:val="C00000"/>
                                <w:sz w:val="40"/>
                                <w:szCs w:val="40"/>
                              </w:rPr>
                              <w:t>Local Governments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AE3334" id="_x0000_t202" coordsize="21600,21600" o:spt="202" path="m,l,21600r21600,l21600,xe">
                <v:stroke joinstyle="miter"/>
                <v:path gradientshapeok="t" o:connecttype="rect"/>
              </v:shapetype>
              <v:shape id="Text Box 131" o:spid="_x0000_s1026" type="#_x0000_t202" style="position:absolute;left:0;text-align:left;margin-left:-8.75pt;margin-top:67.6pt;width:487.35pt;height:44.7pt;z-index:25165363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" filled="f" stroked="f" strokeweight=".5pt">
                <v:textbox inset="0,0,0,0">
                  <w:txbxContent>
                    <w:p w14:paraId="7395E6DC" w14:textId="12BAA13A" w:rsidR="00E76835" w:rsidRPr="0084408F" w:rsidRDefault="00E76835" w:rsidP="00456A79">
                      <w:pPr>
                        <w:pStyle w:val="NoSpacing"/>
                        <w:spacing w:before="40" w:after="560" w:line="216" w:lineRule="auto"/>
                        <w:jc w:val="center"/>
                        <w:rPr>
                          <w:color w:val="4472C4" w:themeColor="accent1"/>
                          <w:sz w:val="144"/>
                          <w:szCs w:val="144"/>
                        </w:rPr>
                      </w:pPr>
                      <w:r w:rsidRPr="00E76835">
                        <w:rPr>
                          <w:rFonts w:ascii="Gill Sans MT" w:hAnsi="Gill Sans MT"/>
                          <w:b/>
                          <w:bCs/>
                          <w:caps/>
                          <w:color w:val="C00000"/>
                          <w:sz w:val="40"/>
                          <w:szCs w:val="40"/>
                        </w:rPr>
                        <w:t>Climate Vulnerability and Risk Assessment of the</w:t>
                      </w:r>
                      <w:r>
                        <w:rPr>
                          <w:rFonts w:ascii="Gill Sans MT" w:hAnsi="Gill Sans MT"/>
                          <w:b/>
                          <w:bCs/>
                          <w:caps/>
                          <w:color w:val="C00000"/>
                          <w:sz w:val="40"/>
                          <w:szCs w:val="40"/>
                        </w:rPr>
                        <w:t xml:space="preserve"> </w:t>
                      </w:r>
                      <w:r w:rsidRPr="00E76835">
                        <w:rPr>
                          <w:rFonts w:ascii="Gill Sans MT" w:hAnsi="Gill Sans MT"/>
                          <w:b/>
                          <w:bCs/>
                          <w:caps/>
                          <w:color w:val="C00000"/>
                          <w:sz w:val="40"/>
                          <w:szCs w:val="40"/>
                        </w:rPr>
                        <w:t>Local Governments</w:t>
                      </w:r>
                    </w:p>
                  </w:txbxContent>
                </v:textbox>
                <w10:wrap type="square" anchorx="margin" anchory="page"/>
              </v:shape>
            </w:pict>
          </mc:Fallback>
        </mc:AlternateContent>
      </w:r>
      <w:r w:rsidRPr="0084408F">
        <w:rPr>
          <w:rFonts w:ascii="Gill Sans MT" w:hAnsi="Gill Sans MT"/>
          <w:sz w:val="32"/>
          <w:szCs w:val="32"/>
        </w:rPr>
        <w:t>Technical Proposal Submitted to</w:t>
      </w:r>
    </w:p>
    <w:p w14:paraId="7D355DCE" w14:textId="21292CBD" w:rsidR="00E76835" w:rsidRPr="00437D13" w:rsidRDefault="00456A79" w:rsidP="00E76835">
      <w:pPr>
        <w:jc w:val="center"/>
        <w:rPr>
          <w:rFonts w:ascii="Gill Sans MT" w:hAnsi="Gill Sans MT"/>
          <w:b/>
          <w:bCs/>
          <w:color w:val="4472C4" w:themeColor="accent1"/>
          <w:sz w:val="32"/>
          <w:szCs w:val="32"/>
        </w:rPr>
      </w:pPr>
      <w:r>
        <w:rPr>
          <w:noProof/>
          <w:lang w:eastAsia="ja-JP"/>
        </w:rPr>
        <mc:AlternateContent>
          <mc:Choice Requires="wps">
            <w:drawing>
              <wp:anchor distT="0" distB="0" distL="114300" distR="114300" simplePos="0" relativeHeight="251664896" behindDoc="1" locked="0" layoutInCell="1" allowOverlap="1" wp14:anchorId="43A61C23" wp14:editId="3A4B49BB">
                <wp:simplePos x="0" y="0"/>
                <wp:positionH relativeFrom="column">
                  <wp:posOffset>13970</wp:posOffset>
                </wp:positionH>
                <wp:positionV relativeFrom="paragraph">
                  <wp:posOffset>4912995</wp:posOffset>
                </wp:positionV>
                <wp:extent cx="5847080" cy="187325"/>
                <wp:effectExtent l="0" t="0" r="1270" b="3175"/>
                <wp:wrapTight wrapText="bothSides">
                  <wp:wrapPolygon edited="0">
                    <wp:start x="0" y="0"/>
                    <wp:lineTo x="0" y="19769"/>
                    <wp:lineTo x="21534" y="19769"/>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47080" cy="187325"/>
                        </a:xfrm>
                        <a:prstGeom prst="rect">
                          <a:avLst/>
                        </a:prstGeom>
                        <a:solidFill>
                          <a:prstClr val="white"/>
                        </a:solidFill>
                        <a:ln>
                          <a:noFill/>
                        </a:ln>
                      </wps:spPr>
                      <wps:txbx>
                        <w:txbxContent>
                          <w:p w14:paraId="09A52FD8" w14:textId="0E7408EA" w:rsidR="00456A79" w:rsidRPr="00456A79" w:rsidRDefault="00456A79" w:rsidP="00456A79">
                            <w:pPr>
                              <w:pStyle w:val="Caption"/>
                              <w:jc w:val="right"/>
                              <w:rPr>
                                <w:rFonts w:ascii="Gill Sans MT" w:hAnsi="Gill Sans MT"/>
                                <w:noProof/>
                                <w:color w:val="7B7B7B" w:themeColor="accent3" w:themeShade="BF"/>
                                <w:sz w:val="32"/>
                                <w:szCs w:val="32"/>
                              </w:rPr>
                            </w:pPr>
                            <w:r w:rsidRPr="00456A79">
                              <w:rPr>
                                <w:color w:val="7B7B7B" w:themeColor="accent3" w:themeShade="BF"/>
                              </w:rPr>
                              <w:t xml:space="preserve"> </w:t>
                            </w:r>
                            <w:r w:rsidRPr="00456A79">
                              <w:rPr>
                                <w:rFonts w:ascii="Gill Sans MT" w:hAnsi="Gill Sans MT"/>
                                <w:color w:val="7B7B7B" w:themeColor="accent3" w:themeShade="BF"/>
                              </w:rPr>
                              <w:t>Map of the selected 36 Municipalities for Vulnerability Assessment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61C23" id="Text Box 2" o:spid="_x0000_s1027" type="#_x0000_t202" style="position:absolute;left:0;text-align:left;margin-left:1.1pt;margin-top:386.85pt;width:460.4pt;height:1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" stroked="f">
                <v:textbox inset="0,0,0,0">
                  <w:txbxContent>
                    <w:p w14:paraId="09A52FD8" w14:textId="0E7408EA" w:rsidR="00456A79" w:rsidRPr="00456A79" w:rsidRDefault="00456A79" w:rsidP="00456A79">
                      <w:pPr>
                        <w:pStyle w:val="Caption"/>
                        <w:jc w:val="right"/>
                        <w:rPr>
                          <w:rFonts w:ascii="Gill Sans MT" w:hAnsi="Gill Sans MT"/>
                          <w:noProof/>
                          <w:color w:val="7B7B7B" w:themeColor="accent3" w:themeShade="BF"/>
                          <w:sz w:val="32"/>
                          <w:szCs w:val="32"/>
                        </w:rPr>
                      </w:pPr>
                      <w:r w:rsidRPr="00456A79">
                        <w:rPr>
                          <w:color w:val="7B7B7B" w:themeColor="accent3" w:themeShade="BF"/>
                        </w:rPr>
                        <w:t xml:space="preserve"> </w:t>
                      </w:r>
                      <w:r w:rsidRPr="00456A79">
                        <w:rPr>
                          <w:rFonts w:ascii="Gill Sans MT" w:hAnsi="Gill Sans MT"/>
                          <w:color w:val="7B7B7B" w:themeColor="accent3" w:themeShade="BF"/>
                        </w:rPr>
                        <w:t>Map of the selected 36 Municipalities for Vulnerability Assessment</w:t>
                      </w:r>
                    </w:p>
                  </w:txbxContent>
                </v:textbox>
                <w10:wrap type="tight"/>
              </v:shape>
            </w:pict>
          </mc:Fallback>
        </mc:AlternateContent>
      </w:r>
      <w:r>
        <w:rPr>
          <w:rFonts w:ascii="Gill Sans MT" w:hAnsi="Gill Sans MT"/>
          <w:noProof/>
          <w:sz w:val="32"/>
          <w:szCs w:val="32"/>
          <w:lang w:eastAsia="ja-JP"/>
        </w:rPr>
        <w:drawing>
          <wp:anchor distT="0" distB="0" distL="114300" distR="114300" simplePos="0" relativeHeight="251662848" behindDoc="1" locked="0" layoutInCell="1" allowOverlap="1" wp14:anchorId="19ABF5D8" wp14:editId="00B1F3C0">
            <wp:simplePos x="0" y="0"/>
            <wp:positionH relativeFrom="column">
              <wp:posOffset>13335</wp:posOffset>
            </wp:positionH>
            <wp:positionV relativeFrom="paragraph">
              <wp:posOffset>347980</wp:posOffset>
            </wp:positionV>
            <wp:extent cx="6064250" cy="4693285"/>
            <wp:effectExtent l="0" t="0" r="0" b="0"/>
            <wp:wrapTight wrapText="bothSides">
              <wp:wrapPolygon edited="0">
                <wp:start x="0" y="0"/>
                <wp:lineTo x="0" y="21480"/>
                <wp:lineTo x="21510" y="21480"/>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EX I_Proposed_Municipality_USAID_Jal_Jang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250" cy="4693285"/>
                    </a:xfrm>
                    <a:prstGeom prst="rect">
                      <a:avLst/>
                    </a:prstGeom>
                  </pic:spPr>
                </pic:pic>
              </a:graphicData>
            </a:graphic>
            <wp14:sizeRelH relativeFrom="margin">
              <wp14:pctWidth>0</wp14:pctWidth>
            </wp14:sizeRelH>
            <wp14:sizeRelV relativeFrom="margin">
              <wp14:pctHeight>0</wp14:pctHeight>
            </wp14:sizeRelV>
          </wp:anchor>
        </w:drawing>
      </w:r>
      <w:r w:rsidR="00E76835" w:rsidRPr="00437D13">
        <w:rPr>
          <w:rFonts w:ascii="Gill Sans MT" w:hAnsi="Gill Sans MT"/>
          <w:b/>
          <w:bCs/>
          <w:color w:val="4472C4" w:themeColor="accent1"/>
          <w:sz w:val="32"/>
          <w:szCs w:val="32"/>
        </w:rPr>
        <w:t>USAID BIODIVERSITY (JAL JANGAL)</w:t>
      </w:r>
    </w:p>
    <w:p w14:paraId="04FC4473" w14:textId="77777777" w:rsidR="00E76835" w:rsidRDefault="00E76835" w:rsidP="00456A79">
      <w:pPr>
        <w:jc w:val="center"/>
        <w:rPr>
          <w:rFonts w:ascii="Gill Sans MT" w:hAnsi="Gill Sans MT"/>
          <w:sz w:val="32"/>
          <w:szCs w:val="32"/>
        </w:rPr>
      </w:pPr>
      <w:r>
        <w:rPr>
          <w:rFonts w:ascii="Gill Sans MT" w:hAnsi="Gill Sans MT"/>
          <w:sz w:val="32"/>
          <w:szCs w:val="32"/>
        </w:rPr>
        <w:t>Submitted by</w:t>
      </w:r>
    </w:p>
    <w:p w14:paraId="5CDAB42F" w14:textId="77777777" w:rsidR="00E76835" w:rsidRPr="00437D13" w:rsidRDefault="00E76835" w:rsidP="00456A79">
      <w:pPr>
        <w:jc w:val="center"/>
        <w:rPr>
          <w:rFonts w:ascii="Gill Sans MT" w:hAnsi="Gill Sans MT"/>
          <w:b/>
          <w:bCs/>
          <w:color w:val="4472C4" w:themeColor="accent1"/>
          <w:sz w:val="32"/>
          <w:szCs w:val="32"/>
        </w:rPr>
      </w:pPr>
      <w:r w:rsidRPr="00437D13">
        <w:rPr>
          <w:rFonts w:ascii="Gill Sans MT" w:hAnsi="Gill Sans MT"/>
          <w:b/>
          <w:bCs/>
          <w:color w:val="4472C4" w:themeColor="accent1"/>
          <w:sz w:val="32"/>
          <w:szCs w:val="32"/>
        </w:rPr>
        <w:t>GLOBAL INSTITUTE FOR INTERDISCIPLINARY STUDIES</w:t>
      </w:r>
    </w:p>
    <w:p w14:paraId="4436C41B" w14:textId="50F7AA48" w:rsidR="00E76835" w:rsidRDefault="00456A79" w:rsidP="00456A79">
      <w:pPr>
        <w:spacing w:after="0" w:line="360" w:lineRule="auto"/>
        <w:jc w:val="center"/>
        <w:rPr>
          <w:rFonts w:ascii="Gill Sans MT" w:hAnsi="Gill Sans MT"/>
          <w:sz w:val="32"/>
          <w:szCs w:val="32"/>
        </w:rPr>
      </w:pPr>
      <w:r>
        <w:rPr>
          <w:rFonts w:ascii="Gill Sans MT" w:hAnsi="Gill Sans MT"/>
          <w:sz w:val="32"/>
          <w:szCs w:val="32"/>
        </w:rPr>
        <w:t>March 4</w:t>
      </w:r>
      <w:r w:rsidR="00E76835">
        <w:rPr>
          <w:rFonts w:ascii="Gill Sans MT" w:hAnsi="Gill Sans MT"/>
          <w:sz w:val="32"/>
          <w:szCs w:val="32"/>
        </w:rPr>
        <w:t>, 2024</w:t>
      </w:r>
    </w:p>
    <w:p w14:paraId="58443960" w14:textId="77777777" w:rsidR="00456A79" w:rsidRDefault="00456A79">
      <w:pPr>
        <w:rPr>
          <w:rFonts w:ascii="Gill Sans MT" w:hAnsi="Gill Sans MT" w:cs="Times New Roman"/>
          <w:b/>
          <w:bCs/>
          <w:sz w:val="24"/>
          <w:szCs w:val="24"/>
        </w:rPr>
      </w:pPr>
      <w:r>
        <w:rPr>
          <w:rFonts w:ascii="Gill Sans MT" w:hAnsi="Gill Sans MT" w:cs="Times New Roman"/>
          <w:b/>
          <w:bCs/>
          <w:sz w:val="24"/>
          <w:szCs w:val="24"/>
        </w:rPr>
        <w:br w:type="page"/>
      </w:r>
    </w:p>
    <w:p w14:paraId="49792F57" w14:textId="45E0B31D" w:rsidR="004D6DAE" w:rsidRPr="00E76835" w:rsidRDefault="00E76835" w:rsidP="00E76835">
      <w:pPr>
        <w:rPr>
          <w:rFonts w:ascii="Gill Sans MT" w:hAnsi="Gill Sans MT" w:cs="Times New Roman"/>
          <w:b/>
          <w:bCs/>
          <w:sz w:val="24"/>
          <w:szCs w:val="24"/>
        </w:rPr>
      </w:pPr>
      <w:r w:rsidRPr="00E76835">
        <w:rPr>
          <w:rFonts w:ascii="Gill Sans MT" w:hAnsi="Gill Sans MT" w:cs="Times New Roman"/>
          <w:b/>
          <w:bCs/>
          <w:sz w:val="24"/>
          <w:szCs w:val="24"/>
        </w:rPr>
        <w:lastRenderedPageBreak/>
        <w:t>E</w:t>
      </w:r>
      <w:r w:rsidR="004D6DAE" w:rsidRPr="003B213A">
        <w:rPr>
          <w:rFonts w:ascii="Gill Sans MT" w:hAnsi="Gill Sans MT" w:cs="Times New Roman"/>
          <w:b/>
          <w:bCs/>
          <w:sz w:val="24"/>
          <w:szCs w:val="24"/>
        </w:rPr>
        <w:t xml:space="preserve">xecutive Summary </w:t>
      </w:r>
    </w:p>
    <w:p w14:paraId="3C6BD080" w14:textId="2B512A59" w:rsidR="00DB7F1E" w:rsidRPr="00DB7F1E" w:rsidRDefault="00DB7F1E" w:rsidP="00DB7F1E">
      <w:pPr>
        <w:spacing w:after="0" w:line="360" w:lineRule="auto"/>
        <w:jc w:val="both"/>
        <w:rPr>
          <w:rFonts w:ascii="Gill Sans MT" w:eastAsia="Times New Roman" w:hAnsi="Gill Sans MT" w:cs="Times New Roman"/>
          <w:color w:val="000000" w:themeColor="text1"/>
          <w:sz w:val="24"/>
          <w:szCs w:val="24"/>
        </w:rPr>
      </w:pPr>
      <w:r w:rsidRPr="00DB7F1E">
        <w:rPr>
          <w:rFonts w:ascii="Gill Sans MT" w:eastAsia="Times New Roman" w:hAnsi="Gill Sans MT" w:cs="Times New Roman"/>
          <w:color w:val="000000" w:themeColor="text1"/>
          <w:sz w:val="24"/>
          <w:szCs w:val="24"/>
        </w:rPr>
        <w:t xml:space="preserve">In response to the Request for the Proposal (#RFP-KTM-24-0048), our team proposes rigorous and innovative approaches for VRA underpinned by the latest data and cutting-edge tools. Both the proposed project team and organization (Global Institute for Interdisciplinary Studies) have unparalleled expertise and experience in social vulnerability and multi-hazard risk assessments. GIIS has worked with USAID-Nepal to conduct vulnerability and risk assessments of 753 municipalities of Nepal, the World Health Organization (WHO) to assess vulnerability of climate-sensitive diseases, and the International Water Management Institute (IWMI) to carry out Water, Sanitation and Hygiene (WASH) sectors’ vulnerability in </w:t>
      </w:r>
      <w:proofErr w:type="spellStart"/>
      <w:r w:rsidRPr="00DB7F1E">
        <w:rPr>
          <w:rFonts w:ascii="Gill Sans MT" w:eastAsia="Times New Roman" w:hAnsi="Gill Sans MT" w:cs="Times New Roman"/>
          <w:color w:val="000000" w:themeColor="text1"/>
          <w:sz w:val="24"/>
          <w:szCs w:val="24"/>
        </w:rPr>
        <w:t>Dailekh</w:t>
      </w:r>
      <w:proofErr w:type="spellEnd"/>
      <w:r w:rsidRPr="00DB7F1E">
        <w:rPr>
          <w:rFonts w:ascii="Gill Sans MT" w:eastAsia="Times New Roman" w:hAnsi="Gill Sans MT" w:cs="Times New Roman"/>
          <w:color w:val="000000" w:themeColor="text1"/>
          <w:sz w:val="24"/>
          <w:szCs w:val="24"/>
        </w:rPr>
        <w:t xml:space="preserve"> and </w:t>
      </w:r>
      <w:proofErr w:type="spellStart"/>
      <w:r w:rsidRPr="00DB7F1E">
        <w:rPr>
          <w:rFonts w:ascii="Gill Sans MT" w:eastAsia="Times New Roman" w:hAnsi="Gill Sans MT" w:cs="Times New Roman"/>
          <w:color w:val="000000" w:themeColor="text1"/>
          <w:sz w:val="24"/>
          <w:szCs w:val="24"/>
        </w:rPr>
        <w:t>Sarlahi</w:t>
      </w:r>
      <w:proofErr w:type="spellEnd"/>
      <w:r w:rsidRPr="00DB7F1E">
        <w:rPr>
          <w:rFonts w:ascii="Gill Sans MT" w:eastAsia="Times New Roman" w:hAnsi="Gill Sans MT" w:cs="Times New Roman"/>
          <w:color w:val="000000" w:themeColor="text1"/>
          <w:sz w:val="24"/>
          <w:szCs w:val="24"/>
        </w:rPr>
        <w:t xml:space="preserve">. The interdisciplinary team comprises a team leader with significant experience in climate change research, VRA analysis and expertise in GIS/RS; a biodiversity and forest expert with experience in climate change; a DRR expert with experience in watershed management; and a GESI expert with experience in social vulnerability. Additionally, the team has a GIS/RS expert who has experience in analyzing large climate datasets and research assistants. </w:t>
      </w:r>
    </w:p>
    <w:p w14:paraId="02C7988C" w14:textId="77777777" w:rsidR="00DB7F1E" w:rsidRDefault="00DB7F1E" w:rsidP="00DB7F1E">
      <w:pPr>
        <w:spacing w:after="0" w:line="360" w:lineRule="auto"/>
        <w:jc w:val="both"/>
        <w:rPr>
          <w:rFonts w:ascii="Gill Sans MT" w:eastAsia="Times New Roman" w:hAnsi="Gill Sans MT" w:cs="Times New Roman"/>
          <w:color w:val="000000" w:themeColor="text1"/>
          <w:sz w:val="24"/>
          <w:szCs w:val="24"/>
        </w:rPr>
      </w:pPr>
      <w:r w:rsidRPr="00DB7F1E">
        <w:rPr>
          <w:rFonts w:ascii="Gill Sans MT" w:eastAsia="Times New Roman" w:hAnsi="Gill Sans MT" w:cs="Times New Roman"/>
          <w:color w:val="000000" w:themeColor="text1"/>
          <w:sz w:val="24"/>
          <w:szCs w:val="24"/>
        </w:rPr>
        <w:t xml:space="preserve">The vulnerability and risk assessment process involves scoping the VRA process, finalizing the VRA framework, identifying and choosing key indicators, collecting data, and standardizing and normalizing the collected data. Furthermore, composite indices for adaptive capacity, sensitivity, and exposure will be developed. A composite multi-hazard index will also be created. The process will be completed in three distinct phases: the preparatory phase, the workshop and consultation phase, mapping of the composite vulnerability and risk phase. During the preparatory phase, the finalization of the vulnerability risk framework, collection, curation and standardization of municipality-scale secondary data for the thirty-six municipalities will be completed. Stakeholders including </w:t>
      </w:r>
      <w:proofErr w:type="spellStart"/>
      <w:r w:rsidRPr="00DB7F1E">
        <w:rPr>
          <w:rFonts w:ascii="Gill Sans MT" w:eastAsia="Times New Roman" w:hAnsi="Gill Sans MT" w:cs="Times New Roman"/>
          <w:color w:val="000000" w:themeColor="text1"/>
          <w:sz w:val="24"/>
          <w:szCs w:val="24"/>
        </w:rPr>
        <w:t>MoFE</w:t>
      </w:r>
      <w:proofErr w:type="spellEnd"/>
      <w:r w:rsidRPr="00DB7F1E">
        <w:rPr>
          <w:rFonts w:ascii="Gill Sans MT" w:eastAsia="Times New Roman" w:hAnsi="Gill Sans MT" w:cs="Times New Roman"/>
          <w:color w:val="000000" w:themeColor="text1"/>
          <w:sz w:val="24"/>
          <w:szCs w:val="24"/>
        </w:rPr>
        <w:t xml:space="preserve">, </w:t>
      </w:r>
      <w:proofErr w:type="spellStart"/>
      <w:r w:rsidRPr="00DB7F1E">
        <w:rPr>
          <w:rFonts w:ascii="Gill Sans MT" w:eastAsia="Times New Roman" w:hAnsi="Gill Sans MT" w:cs="Times New Roman"/>
          <w:color w:val="000000" w:themeColor="text1"/>
          <w:sz w:val="24"/>
          <w:szCs w:val="24"/>
        </w:rPr>
        <w:t>MoFAGA</w:t>
      </w:r>
      <w:proofErr w:type="spellEnd"/>
      <w:r w:rsidRPr="00DB7F1E">
        <w:rPr>
          <w:rFonts w:ascii="Gill Sans MT" w:eastAsia="Times New Roman" w:hAnsi="Gill Sans MT" w:cs="Times New Roman"/>
          <w:color w:val="000000" w:themeColor="text1"/>
          <w:sz w:val="24"/>
          <w:szCs w:val="24"/>
        </w:rPr>
        <w:t xml:space="preserve">, NARMIN, </w:t>
      </w:r>
      <w:proofErr w:type="spellStart"/>
      <w:r w:rsidRPr="00DB7F1E">
        <w:rPr>
          <w:rFonts w:ascii="Gill Sans MT" w:eastAsia="Times New Roman" w:hAnsi="Gill Sans MT" w:cs="Times New Roman"/>
          <w:color w:val="000000" w:themeColor="text1"/>
          <w:sz w:val="24"/>
          <w:szCs w:val="24"/>
        </w:rPr>
        <w:t>MuAN</w:t>
      </w:r>
      <w:proofErr w:type="spellEnd"/>
      <w:r w:rsidRPr="00DB7F1E">
        <w:rPr>
          <w:rFonts w:ascii="Gill Sans MT" w:eastAsia="Times New Roman" w:hAnsi="Gill Sans MT" w:cs="Times New Roman"/>
          <w:color w:val="000000" w:themeColor="text1"/>
          <w:sz w:val="24"/>
          <w:szCs w:val="24"/>
        </w:rPr>
        <w:t xml:space="preserve">, local municipalities, and the USAID biodiversity team will be consulted to finalize the VRA framework and indicators of sensitivity, exposure, </w:t>
      </w:r>
      <w:proofErr w:type="spellStart"/>
      <w:r w:rsidRPr="00DB7F1E">
        <w:rPr>
          <w:rFonts w:ascii="Gill Sans MT" w:eastAsia="Times New Roman" w:hAnsi="Gill Sans MT" w:cs="Times New Roman"/>
          <w:color w:val="000000" w:themeColor="text1"/>
          <w:sz w:val="24"/>
          <w:szCs w:val="24"/>
        </w:rPr>
        <w:t>adaptative</w:t>
      </w:r>
      <w:proofErr w:type="spellEnd"/>
      <w:r w:rsidRPr="00DB7F1E">
        <w:rPr>
          <w:rFonts w:ascii="Gill Sans MT" w:eastAsia="Times New Roman" w:hAnsi="Gill Sans MT" w:cs="Times New Roman"/>
          <w:color w:val="000000" w:themeColor="text1"/>
          <w:sz w:val="24"/>
          <w:szCs w:val="24"/>
        </w:rPr>
        <w:t xml:space="preserve"> capacity, and hazards. Co-creation workshops and focus group discussions in the selected six municipalities will be held to gather insights from the local stakeholders about the vulnerability and risk in their context and potential adaptation strategies for risk reduction. Based on the consensus framework and indicators, vulnerability and risk maps will be produced at different scales and thematic areas. The results of the VRA </w:t>
      </w:r>
      <w:proofErr w:type="gramStart"/>
      <w:r w:rsidRPr="00DB7F1E">
        <w:rPr>
          <w:rFonts w:ascii="Gill Sans MT" w:eastAsia="Times New Roman" w:hAnsi="Gill Sans MT" w:cs="Times New Roman"/>
          <w:color w:val="000000" w:themeColor="text1"/>
          <w:sz w:val="24"/>
          <w:szCs w:val="24"/>
        </w:rPr>
        <w:t>assessment</w:t>
      </w:r>
      <w:proofErr w:type="gramEnd"/>
      <w:r w:rsidRPr="00DB7F1E">
        <w:rPr>
          <w:rFonts w:ascii="Gill Sans MT" w:eastAsia="Times New Roman" w:hAnsi="Gill Sans MT" w:cs="Times New Roman"/>
          <w:color w:val="000000" w:themeColor="text1"/>
          <w:sz w:val="24"/>
          <w:szCs w:val="24"/>
        </w:rPr>
        <w:t xml:space="preserve"> will be shared through result-sharing workshops at the municipality level so that the findings will be incorporated into their climate adaptation plans and strategies. </w:t>
      </w:r>
    </w:p>
    <w:p w14:paraId="4FEB1DFA" w14:textId="77777777" w:rsidR="00BB3E1A" w:rsidRDefault="00DE0E89" w:rsidP="00C97A81">
      <w:pPr>
        <w:pStyle w:val="Heading1"/>
        <w:numPr>
          <w:ilvl w:val="0"/>
          <w:numId w:val="16"/>
        </w:numPr>
        <w:spacing w:line="360" w:lineRule="auto"/>
        <w:rPr>
          <w:rFonts w:ascii="Gill Sans MT" w:hAnsi="Gill Sans MT" w:cs="Times New Roman"/>
          <w:b/>
          <w:bCs/>
          <w:sz w:val="24"/>
          <w:szCs w:val="24"/>
        </w:rPr>
      </w:pPr>
      <w:r w:rsidRPr="003B213A">
        <w:rPr>
          <w:rFonts w:ascii="Gill Sans MT" w:hAnsi="Gill Sans MT" w:cs="Times New Roman"/>
          <w:b/>
          <w:bCs/>
          <w:sz w:val="24"/>
          <w:szCs w:val="24"/>
        </w:rPr>
        <w:lastRenderedPageBreak/>
        <w:t>Context</w:t>
      </w:r>
      <w:r w:rsidR="007F6D8C" w:rsidRPr="003B213A">
        <w:rPr>
          <w:rFonts w:ascii="Gill Sans MT" w:hAnsi="Gill Sans MT" w:cs="Times New Roman"/>
          <w:b/>
          <w:bCs/>
          <w:sz w:val="24"/>
          <w:szCs w:val="24"/>
        </w:rPr>
        <w:t xml:space="preserve"> </w:t>
      </w:r>
    </w:p>
    <w:p w14:paraId="581D6037" w14:textId="77777777" w:rsidR="00BB3E1A" w:rsidRDefault="00BB3E1A" w:rsidP="00BB3E1A">
      <w:pPr>
        <w:spacing w:after="0" w:line="360" w:lineRule="auto"/>
        <w:jc w:val="both"/>
        <w:rPr>
          <w:rFonts w:ascii="Gill Sans MT" w:eastAsia="Times New Roman" w:hAnsi="Gill Sans MT" w:cs="Times New Roman"/>
          <w:color w:val="000000" w:themeColor="text1"/>
          <w:sz w:val="24"/>
          <w:szCs w:val="24"/>
        </w:rPr>
      </w:pPr>
      <w:r w:rsidRPr="00BB3E1A">
        <w:rPr>
          <w:rFonts w:ascii="Gill Sans MT" w:eastAsia="Times New Roman" w:hAnsi="Gill Sans MT" w:cs="Times New Roman"/>
          <w:color w:val="000000" w:themeColor="text1"/>
          <w:sz w:val="24"/>
          <w:szCs w:val="24"/>
        </w:rPr>
        <w:t>Human-induced climate change has adversely affected every aspect of the earth’s system resulting in extensive losses and damage to people and ecosystems (IPCC 2021). Increasing frequency and intensity of extreme climate events such as drought, extreme heat, floods, and forest fires have already threatened the livelihoods of millions of people particularly those reliant on natural resources (</w:t>
      </w:r>
      <w:proofErr w:type="spellStart"/>
      <w:r w:rsidRPr="00BB3E1A">
        <w:rPr>
          <w:rFonts w:ascii="Gill Sans MT" w:eastAsia="Times New Roman" w:hAnsi="Gill Sans MT" w:cs="Times New Roman"/>
          <w:color w:val="000000" w:themeColor="text1"/>
          <w:sz w:val="24"/>
          <w:szCs w:val="24"/>
        </w:rPr>
        <w:t>Ebi</w:t>
      </w:r>
      <w:proofErr w:type="spellEnd"/>
      <w:r w:rsidRPr="00BB3E1A">
        <w:rPr>
          <w:rFonts w:ascii="Gill Sans MT" w:eastAsia="Times New Roman" w:hAnsi="Gill Sans MT" w:cs="Times New Roman"/>
          <w:color w:val="000000" w:themeColor="text1"/>
          <w:sz w:val="24"/>
          <w:szCs w:val="24"/>
        </w:rPr>
        <w:t xml:space="preserve"> et al. 2021; Gentle &amp; </w:t>
      </w:r>
      <w:proofErr w:type="spellStart"/>
      <w:r w:rsidRPr="00BB3E1A">
        <w:rPr>
          <w:rFonts w:ascii="Gill Sans MT" w:eastAsia="Times New Roman" w:hAnsi="Gill Sans MT" w:cs="Times New Roman"/>
          <w:color w:val="000000" w:themeColor="text1"/>
          <w:sz w:val="24"/>
          <w:szCs w:val="24"/>
        </w:rPr>
        <w:t>Maraseni</w:t>
      </w:r>
      <w:proofErr w:type="spellEnd"/>
      <w:r w:rsidRPr="00BB3E1A">
        <w:rPr>
          <w:rFonts w:ascii="Gill Sans MT" w:eastAsia="Times New Roman" w:hAnsi="Gill Sans MT" w:cs="Times New Roman"/>
          <w:color w:val="000000" w:themeColor="text1"/>
          <w:sz w:val="24"/>
          <w:szCs w:val="24"/>
        </w:rPr>
        <w:t xml:space="preserve"> 2012). Climate change has modified ecosystem structure, function and natural </w:t>
      </w:r>
      <w:proofErr w:type="spellStart"/>
      <w:r w:rsidRPr="00BB3E1A">
        <w:rPr>
          <w:rFonts w:ascii="Gill Sans MT" w:eastAsia="Times New Roman" w:hAnsi="Gill Sans MT" w:cs="Times New Roman"/>
          <w:color w:val="000000" w:themeColor="text1"/>
          <w:sz w:val="24"/>
          <w:szCs w:val="24"/>
        </w:rPr>
        <w:t>adaptative</w:t>
      </w:r>
      <w:proofErr w:type="spellEnd"/>
      <w:r w:rsidRPr="00BB3E1A">
        <w:rPr>
          <w:rFonts w:ascii="Gill Sans MT" w:eastAsia="Times New Roman" w:hAnsi="Gill Sans MT" w:cs="Times New Roman"/>
          <w:color w:val="000000" w:themeColor="text1"/>
          <w:sz w:val="24"/>
          <w:szCs w:val="24"/>
        </w:rPr>
        <w:t xml:space="preserve"> capacity (</w:t>
      </w:r>
      <w:proofErr w:type="spellStart"/>
      <w:r w:rsidRPr="00BB3E1A">
        <w:rPr>
          <w:rFonts w:ascii="Gill Sans MT" w:eastAsia="Times New Roman" w:hAnsi="Gill Sans MT" w:cs="Times New Roman"/>
          <w:color w:val="000000" w:themeColor="text1"/>
          <w:sz w:val="24"/>
          <w:szCs w:val="24"/>
        </w:rPr>
        <w:t>Botkin</w:t>
      </w:r>
      <w:proofErr w:type="spellEnd"/>
      <w:r w:rsidRPr="00BB3E1A">
        <w:rPr>
          <w:rFonts w:ascii="Gill Sans MT" w:eastAsia="Times New Roman" w:hAnsi="Gill Sans MT" w:cs="Times New Roman"/>
          <w:color w:val="000000" w:themeColor="text1"/>
          <w:sz w:val="24"/>
          <w:szCs w:val="24"/>
        </w:rPr>
        <w:t xml:space="preserve"> et al. 2007; Walther 2010) and caused species range shift (Parmesan &amp; </w:t>
      </w:r>
      <w:proofErr w:type="spellStart"/>
      <w:r w:rsidRPr="00BB3E1A">
        <w:rPr>
          <w:rFonts w:ascii="Gill Sans MT" w:eastAsia="Times New Roman" w:hAnsi="Gill Sans MT" w:cs="Times New Roman"/>
          <w:color w:val="000000" w:themeColor="text1"/>
          <w:sz w:val="24"/>
          <w:szCs w:val="24"/>
        </w:rPr>
        <w:t>Yohe</w:t>
      </w:r>
      <w:proofErr w:type="spellEnd"/>
      <w:r w:rsidRPr="00BB3E1A">
        <w:rPr>
          <w:rFonts w:ascii="Gill Sans MT" w:eastAsia="Times New Roman" w:hAnsi="Gill Sans MT" w:cs="Times New Roman"/>
          <w:color w:val="000000" w:themeColor="text1"/>
          <w:sz w:val="24"/>
          <w:szCs w:val="24"/>
        </w:rPr>
        <w:t xml:space="preserve"> 2003), population depletion (</w:t>
      </w:r>
      <w:proofErr w:type="spellStart"/>
      <w:r w:rsidRPr="00BB3E1A">
        <w:rPr>
          <w:rFonts w:ascii="Gill Sans MT" w:eastAsia="Times New Roman" w:hAnsi="Gill Sans MT" w:cs="Times New Roman"/>
          <w:color w:val="000000" w:themeColor="text1"/>
          <w:sz w:val="24"/>
          <w:szCs w:val="24"/>
        </w:rPr>
        <w:t>Koh</w:t>
      </w:r>
      <w:proofErr w:type="spellEnd"/>
      <w:r w:rsidRPr="00BB3E1A">
        <w:rPr>
          <w:rFonts w:ascii="Gill Sans MT" w:eastAsia="Times New Roman" w:hAnsi="Gill Sans MT" w:cs="Times New Roman"/>
          <w:color w:val="000000" w:themeColor="text1"/>
          <w:sz w:val="24"/>
          <w:szCs w:val="24"/>
        </w:rPr>
        <w:t xml:space="preserve"> et al. 2004), </w:t>
      </w:r>
      <w:proofErr w:type="spellStart"/>
      <w:r w:rsidRPr="00BB3E1A">
        <w:rPr>
          <w:rFonts w:ascii="Gill Sans MT" w:eastAsia="Times New Roman" w:hAnsi="Gill Sans MT" w:cs="Times New Roman"/>
          <w:color w:val="000000" w:themeColor="text1"/>
          <w:sz w:val="24"/>
          <w:szCs w:val="24"/>
        </w:rPr>
        <w:t>phenological</w:t>
      </w:r>
      <w:proofErr w:type="spellEnd"/>
      <w:r w:rsidRPr="00BB3E1A">
        <w:rPr>
          <w:rFonts w:ascii="Gill Sans MT" w:eastAsia="Times New Roman" w:hAnsi="Gill Sans MT" w:cs="Times New Roman"/>
          <w:color w:val="000000" w:themeColor="text1"/>
          <w:sz w:val="24"/>
          <w:szCs w:val="24"/>
        </w:rPr>
        <w:t xml:space="preserve"> change (Parmesan 2006), and alteration of plant-pollinator interactions (Rafferty et al. 2011). Climate change also facilitates the spread of invasive species, diseases and pests which erode the resilience of the ecosystems and species (</w:t>
      </w:r>
      <w:proofErr w:type="spellStart"/>
      <w:r w:rsidRPr="00BB3E1A">
        <w:rPr>
          <w:rFonts w:ascii="Gill Sans MT" w:eastAsia="Times New Roman" w:hAnsi="Gill Sans MT" w:cs="Times New Roman"/>
          <w:color w:val="000000" w:themeColor="text1"/>
          <w:sz w:val="24"/>
          <w:szCs w:val="24"/>
        </w:rPr>
        <w:t>Hulme</w:t>
      </w:r>
      <w:proofErr w:type="spellEnd"/>
      <w:r w:rsidRPr="00BB3E1A">
        <w:rPr>
          <w:rFonts w:ascii="Gill Sans MT" w:eastAsia="Times New Roman" w:hAnsi="Gill Sans MT" w:cs="Times New Roman"/>
          <w:color w:val="000000" w:themeColor="text1"/>
          <w:sz w:val="24"/>
          <w:szCs w:val="24"/>
        </w:rPr>
        <w:t xml:space="preserve">, 2017). These adverse impacts of climate change on biodiversity diminish nature’s capacity to provide ecosystem services thereby impacting the well-being of people, particularly those in rural impoverished communities such as Nepal (Mooney et al. 2009). </w:t>
      </w:r>
    </w:p>
    <w:p w14:paraId="11D693AF" w14:textId="6EBCB29F" w:rsidR="00BB3E1A" w:rsidRPr="00BB3E1A" w:rsidRDefault="00BB3E1A" w:rsidP="00BB3E1A">
      <w:pPr>
        <w:spacing w:after="0" w:line="360" w:lineRule="auto"/>
        <w:jc w:val="both"/>
        <w:rPr>
          <w:rFonts w:ascii="Gill Sans MT" w:eastAsiaTheme="majorEastAsia" w:hAnsi="Gill Sans MT" w:cs="Times New Roman"/>
          <w:b/>
          <w:bCs/>
          <w:color w:val="2F5496" w:themeColor="accent1" w:themeShade="BF"/>
          <w:sz w:val="24"/>
          <w:szCs w:val="24"/>
        </w:rPr>
      </w:pPr>
      <w:r w:rsidRPr="00BB3E1A">
        <w:rPr>
          <w:rFonts w:ascii="Gill Sans MT" w:eastAsia="Times New Roman" w:hAnsi="Gill Sans MT" w:cs="Times New Roman"/>
          <w:color w:val="000000" w:themeColor="text1"/>
          <w:sz w:val="24"/>
          <w:szCs w:val="24"/>
        </w:rPr>
        <w:t>Nepal is one of the world’s most climate-vulnerable countries, holding 12th rank among 180 countries in the Global Climate Risk Index 2021 (Eckstein et al. 2021). Climate change along with other drivers has impacted Nepal’s biodiversity (</w:t>
      </w:r>
      <w:proofErr w:type="spellStart"/>
      <w:r w:rsidRPr="00BB3E1A">
        <w:rPr>
          <w:rFonts w:ascii="Gill Sans MT" w:eastAsia="Times New Roman" w:hAnsi="Gill Sans MT" w:cs="Times New Roman"/>
          <w:color w:val="000000" w:themeColor="text1"/>
          <w:sz w:val="24"/>
          <w:szCs w:val="24"/>
        </w:rPr>
        <w:t>Bhattacharjee</w:t>
      </w:r>
      <w:proofErr w:type="spellEnd"/>
      <w:r w:rsidRPr="00BB3E1A">
        <w:rPr>
          <w:rFonts w:ascii="Gill Sans MT" w:eastAsia="Times New Roman" w:hAnsi="Gill Sans MT" w:cs="Times New Roman"/>
          <w:color w:val="000000" w:themeColor="text1"/>
          <w:sz w:val="24"/>
          <w:szCs w:val="24"/>
        </w:rPr>
        <w:t xml:space="preserve"> et al. 2017) and facilitated the spread of invasive species (Shrestha &amp; Shrestha 2019). Concurrently, climate-induced hazards such as flash floods and landslides frequently damage critical infrastructures (IFRC 2021) and disproportionately affect the poor, women, the </w:t>
      </w:r>
      <w:proofErr w:type="gramStart"/>
      <w:r w:rsidRPr="00BB3E1A">
        <w:rPr>
          <w:rFonts w:ascii="Gill Sans MT" w:eastAsia="Times New Roman" w:hAnsi="Gill Sans MT" w:cs="Times New Roman"/>
          <w:color w:val="000000" w:themeColor="text1"/>
          <w:sz w:val="24"/>
          <w:szCs w:val="24"/>
        </w:rPr>
        <w:t>elderly,</w:t>
      </w:r>
      <w:proofErr w:type="gramEnd"/>
      <w:r w:rsidRPr="00BB3E1A">
        <w:rPr>
          <w:rFonts w:ascii="Gill Sans MT" w:eastAsia="Times New Roman" w:hAnsi="Gill Sans MT" w:cs="Times New Roman"/>
          <w:color w:val="000000" w:themeColor="text1"/>
          <w:sz w:val="24"/>
          <w:szCs w:val="24"/>
        </w:rPr>
        <w:t xml:space="preserve"> and marginalized communities (</w:t>
      </w:r>
      <w:proofErr w:type="spellStart"/>
      <w:r w:rsidRPr="00BB3E1A">
        <w:rPr>
          <w:rFonts w:ascii="Gill Sans MT" w:eastAsia="Times New Roman" w:hAnsi="Gill Sans MT" w:cs="Times New Roman"/>
          <w:color w:val="000000" w:themeColor="text1"/>
          <w:sz w:val="24"/>
          <w:szCs w:val="24"/>
        </w:rPr>
        <w:t>MoHA</w:t>
      </w:r>
      <w:proofErr w:type="spellEnd"/>
      <w:r w:rsidRPr="00BB3E1A">
        <w:rPr>
          <w:rFonts w:ascii="Gill Sans MT" w:eastAsia="Times New Roman" w:hAnsi="Gill Sans MT" w:cs="Times New Roman"/>
          <w:color w:val="000000" w:themeColor="text1"/>
          <w:sz w:val="24"/>
          <w:szCs w:val="24"/>
        </w:rPr>
        <w:t xml:space="preserve"> &amp; </w:t>
      </w:r>
      <w:proofErr w:type="spellStart"/>
      <w:r w:rsidRPr="00BB3E1A">
        <w:rPr>
          <w:rFonts w:ascii="Gill Sans MT" w:eastAsia="Times New Roman" w:hAnsi="Gill Sans MT" w:cs="Times New Roman"/>
          <w:color w:val="000000" w:themeColor="text1"/>
          <w:sz w:val="24"/>
          <w:szCs w:val="24"/>
        </w:rPr>
        <w:t>DPNet</w:t>
      </w:r>
      <w:proofErr w:type="spellEnd"/>
      <w:r w:rsidRPr="00BB3E1A">
        <w:rPr>
          <w:rFonts w:ascii="Gill Sans MT" w:eastAsia="Times New Roman" w:hAnsi="Gill Sans MT" w:cs="Times New Roman"/>
          <w:color w:val="000000" w:themeColor="text1"/>
          <w:sz w:val="24"/>
          <w:szCs w:val="24"/>
        </w:rPr>
        <w:t xml:space="preserve"> 2009). Building climate-resilient communities and ecosystems has become a national priority in Nepal (</w:t>
      </w:r>
      <w:proofErr w:type="spellStart"/>
      <w:r w:rsidRPr="00BB3E1A">
        <w:rPr>
          <w:rFonts w:ascii="Gill Sans MT" w:eastAsia="Times New Roman" w:hAnsi="Gill Sans MT" w:cs="Times New Roman"/>
          <w:color w:val="000000" w:themeColor="text1"/>
          <w:sz w:val="24"/>
          <w:szCs w:val="24"/>
        </w:rPr>
        <w:t>GoN</w:t>
      </w:r>
      <w:proofErr w:type="spellEnd"/>
      <w:r w:rsidRPr="00BB3E1A">
        <w:rPr>
          <w:rFonts w:ascii="Gill Sans MT" w:eastAsia="Times New Roman" w:hAnsi="Gill Sans MT" w:cs="Times New Roman"/>
          <w:color w:val="000000" w:themeColor="text1"/>
          <w:sz w:val="24"/>
          <w:szCs w:val="24"/>
        </w:rPr>
        <w:t>, 2021). The Local Government Operation Act (2074) mandates municipalities prepare disaster/risk-sensitive land use planning. However, a conspicuous gap persists in comprehending the vulnerability of both ecosystems and communities at risk at the local level of government. While recent government-led vulnerability and risk assessments in Nepal (</w:t>
      </w:r>
      <w:proofErr w:type="spellStart"/>
      <w:r w:rsidRPr="00BB3E1A">
        <w:rPr>
          <w:rFonts w:ascii="Gill Sans MT" w:eastAsia="Times New Roman" w:hAnsi="Gill Sans MT" w:cs="Times New Roman"/>
          <w:color w:val="000000" w:themeColor="text1"/>
          <w:sz w:val="24"/>
          <w:szCs w:val="24"/>
        </w:rPr>
        <w:t>MoFE</w:t>
      </w:r>
      <w:proofErr w:type="spellEnd"/>
      <w:r w:rsidRPr="00BB3E1A">
        <w:rPr>
          <w:rFonts w:ascii="Gill Sans MT" w:eastAsia="Times New Roman" w:hAnsi="Gill Sans MT" w:cs="Times New Roman"/>
          <w:color w:val="000000" w:themeColor="text1"/>
          <w:sz w:val="24"/>
          <w:szCs w:val="24"/>
        </w:rPr>
        <w:t xml:space="preserve"> 2021) have been conducted at the district level, there remains an indispensable need to extend such assessments to the municipality and ward levels. The current call of the USAID Biodiversity program aims to fulfill the gaps and the program’s objective (enhancing the climate resilience of natural and human ecosystems) by undertaking a comprehensive Climate Vulnerability and Risk Assessment (VRA) within 36 municipalities.</w:t>
      </w:r>
    </w:p>
    <w:p w14:paraId="5C551ADF" w14:textId="77777777" w:rsidR="00BB3E1A" w:rsidRDefault="00BB3E1A">
      <w:pPr>
        <w:rPr>
          <w:rFonts w:ascii="Gill Sans MT" w:eastAsiaTheme="majorEastAsia" w:hAnsi="Gill Sans MT" w:cs="Times New Roman"/>
          <w:b/>
          <w:bCs/>
          <w:color w:val="2F5496" w:themeColor="accent1" w:themeShade="BF"/>
          <w:sz w:val="24"/>
          <w:szCs w:val="24"/>
        </w:rPr>
      </w:pPr>
      <w:r>
        <w:rPr>
          <w:rFonts w:ascii="Gill Sans MT" w:hAnsi="Gill Sans MT" w:cs="Times New Roman"/>
          <w:b/>
          <w:bCs/>
          <w:sz w:val="24"/>
          <w:szCs w:val="24"/>
        </w:rPr>
        <w:br w:type="page"/>
      </w:r>
    </w:p>
    <w:p w14:paraId="7228F833" w14:textId="3EF31CDC" w:rsidR="004D6DAE" w:rsidRPr="003B213A" w:rsidRDefault="00F24D82" w:rsidP="00BB3E1A">
      <w:pPr>
        <w:pStyle w:val="Heading1"/>
        <w:numPr>
          <w:ilvl w:val="0"/>
          <w:numId w:val="16"/>
        </w:numPr>
        <w:spacing w:line="360" w:lineRule="auto"/>
        <w:rPr>
          <w:rFonts w:ascii="Gill Sans MT" w:hAnsi="Gill Sans MT" w:cs="Times New Roman"/>
          <w:b/>
          <w:bCs/>
          <w:sz w:val="24"/>
          <w:szCs w:val="24"/>
        </w:rPr>
      </w:pPr>
      <w:r w:rsidRPr="003B213A">
        <w:rPr>
          <w:rFonts w:ascii="Gill Sans MT" w:hAnsi="Gill Sans MT" w:cs="Times New Roman"/>
          <w:b/>
          <w:bCs/>
          <w:sz w:val="24"/>
          <w:szCs w:val="24"/>
        </w:rPr>
        <w:lastRenderedPageBreak/>
        <w:t xml:space="preserve">Approach, detail methodology and intervention plan </w:t>
      </w:r>
    </w:p>
    <w:p w14:paraId="4FFD9E18" w14:textId="4A77FEEB" w:rsidR="00BB3E1A" w:rsidRPr="00BB3E1A" w:rsidRDefault="00BB3E1A" w:rsidP="00BB3E1A">
      <w:pPr>
        <w:pStyle w:val="Heading2"/>
        <w:numPr>
          <w:ilvl w:val="1"/>
          <w:numId w:val="16"/>
        </w:numPr>
        <w:rPr>
          <w:rFonts w:ascii="Gill Sans MT" w:hAnsi="Gill Sans MT"/>
          <w:sz w:val="24"/>
          <w:szCs w:val="24"/>
          <w:lang w:val="en-AU"/>
        </w:rPr>
      </w:pPr>
      <w:r w:rsidRPr="00BB3E1A">
        <w:rPr>
          <w:rFonts w:ascii="Gill Sans MT" w:hAnsi="Gill Sans MT"/>
          <w:sz w:val="24"/>
          <w:szCs w:val="24"/>
          <w:lang w:val="en-AU"/>
        </w:rPr>
        <w:t>Literature review</w:t>
      </w:r>
    </w:p>
    <w:p w14:paraId="4FA6E85E" w14:textId="77777777" w:rsidR="00BB3E1A" w:rsidRPr="00BB3E1A" w:rsidRDefault="00BB3E1A" w:rsidP="00BB3E1A">
      <w:pPr>
        <w:autoSpaceDE w:val="0"/>
        <w:autoSpaceDN w:val="0"/>
        <w:adjustRightInd w:val="0"/>
        <w:spacing w:after="0" w:line="360" w:lineRule="auto"/>
        <w:jc w:val="both"/>
        <w:rPr>
          <w:rFonts w:ascii="Gill Sans MT" w:eastAsia="Times New Roman" w:hAnsi="Gill Sans MT" w:cs="Times New Roman"/>
          <w:sz w:val="24"/>
          <w:szCs w:val="24"/>
          <w:lang w:val="en-AU"/>
        </w:rPr>
      </w:pPr>
      <w:r w:rsidRPr="00BB3E1A">
        <w:rPr>
          <w:rFonts w:ascii="Gill Sans MT" w:eastAsia="Times New Roman" w:hAnsi="Gill Sans MT" w:cs="Times New Roman"/>
          <w:sz w:val="24"/>
          <w:szCs w:val="24"/>
          <w:lang w:val="en-AU"/>
        </w:rPr>
        <w:t>A comprehensive review of available literature (research articles, census and survey reports, vulnerability and risk reports published by government agencies, development partners, and non-governmental organizations) related to different sectors and cross-cutting sectors of vulnerability and risk assessments will be conducted.</w:t>
      </w:r>
    </w:p>
    <w:p w14:paraId="512D3C55" w14:textId="0966A8D6" w:rsidR="00BB3E1A" w:rsidRPr="00BB3E1A" w:rsidRDefault="00BB3E1A" w:rsidP="00BB3E1A">
      <w:pPr>
        <w:pStyle w:val="Heading2"/>
        <w:numPr>
          <w:ilvl w:val="1"/>
          <w:numId w:val="16"/>
        </w:numPr>
        <w:rPr>
          <w:rFonts w:ascii="Gill Sans MT" w:hAnsi="Gill Sans MT"/>
          <w:sz w:val="24"/>
          <w:szCs w:val="24"/>
          <w:lang w:val="en-AU"/>
        </w:rPr>
      </w:pPr>
      <w:r w:rsidRPr="00BB3E1A">
        <w:rPr>
          <w:rFonts w:ascii="Gill Sans MT" w:hAnsi="Gill Sans MT"/>
          <w:sz w:val="24"/>
          <w:szCs w:val="24"/>
          <w:lang w:val="en-AU"/>
        </w:rPr>
        <w:t>Scoping of Vulnerability and Risk Assessment (VRA)</w:t>
      </w:r>
    </w:p>
    <w:p w14:paraId="4F706F15" w14:textId="5FA72A4D" w:rsidR="00BB3E1A" w:rsidRPr="00BB3E1A" w:rsidRDefault="00BB3E1A" w:rsidP="006E1D69">
      <w:pPr>
        <w:autoSpaceDE w:val="0"/>
        <w:autoSpaceDN w:val="0"/>
        <w:adjustRightInd w:val="0"/>
        <w:spacing w:after="0" w:line="360" w:lineRule="auto"/>
        <w:jc w:val="both"/>
        <w:rPr>
          <w:rFonts w:ascii="Gill Sans MT" w:eastAsia="Times New Roman" w:hAnsi="Gill Sans MT" w:cs="Times New Roman"/>
          <w:sz w:val="24"/>
          <w:szCs w:val="24"/>
          <w:lang w:val="en-AU"/>
        </w:rPr>
      </w:pPr>
      <w:r w:rsidRPr="00BB3E1A">
        <w:rPr>
          <w:rFonts w:ascii="Gill Sans MT" w:eastAsia="Times New Roman" w:hAnsi="Gill Sans MT" w:cs="Times New Roman"/>
          <w:sz w:val="24"/>
          <w:szCs w:val="24"/>
          <w:lang w:val="en-AU"/>
        </w:rPr>
        <w:t xml:space="preserve"> The research team will develop a preliminary VRA framework. We will follow VRA frameworks from the Fifth Assessment Report (AR5) of the Intergovernmental Panel on Climate Change (IPCC) (IPCC 2014), VRA framework of Nepal’s Forests, Biodiversity and Watershed Management sector adopted by Nepal’s government (</w:t>
      </w:r>
      <w:proofErr w:type="spellStart"/>
      <w:r w:rsidRPr="00BB3E1A">
        <w:rPr>
          <w:rFonts w:ascii="Gill Sans MT" w:eastAsia="Times New Roman" w:hAnsi="Gill Sans MT" w:cs="Times New Roman"/>
          <w:sz w:val="24"/>
          <w:szCs w:val="24"/>
          <w:lang w:val="en-AU"/>
        </w:rPr>
        <w:t>MoFE</w:t>
      </w:r>
      <w:proofErr w:type="spellEnd"/>
      <w:r w:rsidRPr="00BB3E1A">
        <w:rPr>
          <w:rFonts w:ascii="Gill Sans MT" w:eastAsia="Times New Roman" w:hAnsi="Gill Sans MT" w:cs="Times New Roman"/>
          <w:sz w:val="24"/>
          <w:szCs w:val="24"/>
          <w:lang w:val="en-AU"/>
        </w:rPr>
        <w:t xml:space="preserve"> 2021b). </w:t>
      </w:r>
      <w:r w:rsidR="006E1D69">
        <w:rPr>
          <w:rFonts w:ascii="Gill Sans MT" w:eastAsia="Times New Roman" w:hAnsi="Gill Sans MT" w:cs="Times New Roman"/>
          <w:sz w:val="24"/>
          <w:szCs w:val="24"/>
          <w:lang w:val="en-AU"/>
        </w:rPr>
        <w:t>We will consult</w:t>
      </w:r>
      <w:r w:rsidR="006E1D69" w:rsidRPr="006E1D69">
        <w:rPr>
          <w:rFonts w:ascii="Gill Sans MT" w:eastAsia="Times New Roman" w:hAnsi="Gill Sans MT" w:cs="Times New Roman"/>
          <w:sz w:val="24"/>
          <w:szCs w:val="24"/>
          <w:lang w:val="en-AU"/>
        </w:rPr>
        <w:t xml:space="preserve"> with the Climate Change Management Division (CCMD) at the Ministry</w:t>
      </w:r>
      <w:r w:rsidR="002700A4">
        <w:rPr>
          <w:rFonts w:ascii="Gill Sans MT" w:eastAsia="Times New Roman" w:hAnsi="Gill Sans MT" w:cs="Times New Roman"/>
          <w:sz w:val="24"/>
          <w:szCs w:val="24"/>
          <w:lang w:val="en-AU"/>
        </w:rPr>
        <w:t xml:space="preserve"> </w:t>
      </w:r>
      <w:r w:rsidR="006E1D69" w:rsidRPr="006E1D69">
        <w:rPr>
          <w:rFonts w:ascii="Gill Sans MT" w:eastAsia="Times New Roman" w:hAnsi="Gill Sans MT" w:cs="Times New Roman"/>
          <w:sz w:val="24"/>
          <w:szCs w:val="24"/>
          <w:lang w:val="en-AU"/>
        </w:rPr>
        <w:t>of Forests and Environment, the Planning and Foreign Aid Coordination Division (Environment</w:t>
      </w:r>
      <w:r w:rsidR="002700A4">
        <w:rPr>
          <w:rFonts w:ascii="Gill Sans MT" w:eastAsia="Times New Roman" w:hAnsi="Gill Sans MT" w:cs="Times New Roman"/>
          <w:sz w:val="24"/>
          <w:szCs w:val="24"/>
          <w:lang w:val="en-AU"/>
        </w:rPr>
        <w:t xml:space="preserve"> </w:t>
      </w:r>
      <w:r w:rsidR="006E1D69" w:rsidRPr="006E1D69">
        <w:rPr>
          <w:rFonts w:ascii="Gill Sans MT" w:eastAsia="Times New Roman" w:hAnsi="Gill Sans MT" w:cs="Times New Roman"/>
          <w:sz w:val="24"/>
          <w:szCs w:val="24"/>
          <w:lang w:val="en-AU"/>
        </w:rPr>
        <w:t>and Disaster Management section) within the Ministry of Federal Affaire, and General</w:t>
      </w:r>
      <w:r w:rsidR="002700A4">
        <w:rPr>
          <w:rFonts w:ascii="Gill Sans MT" w:eastAsia="Times New Roman" w:hAnsi="Gill Sans MT" w:cs="Times New Roman"/>
          <w:sz w:val="24"/>
          <w:szCs w:val="24"/>
          <w:lang w:val="en-AU"/>
        </w:rPr>
        <w:t xml:space="preserve"> </w:t>
      </w:r>
      <w:r w:rsidR="006E1D69" w:rsidRPr="006E1D69">
        <w:rPr>
          <w:rFonts w:ascii="Gill Sans MT" w:eastAsia="Times New Roman" w:hAnsi="Gill Sans MT" w:cs="Times New Roman"/>
          <w:sz w:val="24"/>
          <w:szCs w:val="24"/>
          <w:lang w:val="en-AU"/>
        </w:rPr>
        <w:t>Administration (</w:t>
      </w:r>
      <w:proofErr w:type="spellStart"/>
      <w:r w:rsidR="006E1D69" w:rsidRPr="006E1D69">
        <w:rPr>
          <w:rFonts w:ascii="Gill Sans MT" w:eastAsia="Times New Roman" w:hAnsi="Gill Sans MT" w:cs="Times New Roman"/>
          <w:sz w:val="24"/>
          <w:szCs w:val="24"/>
          <w:lang w:val="en-AU"/>
        </w:rPr>
        <w:t>MoFAGA</w:t>
      </w:r>
      <w:proofErr w:type="spellEnd"/>
      <w:r w:rsidR="006E1D69" w:rsidRPr="006E1D69">
        <w:rPr>
          <w:rFonts w:ascii="Gill Sans MT" w:eastAsia="Times New Roman" w:hAnsi="Gill Sans MT" w:cs="Times New Roman"/>
          <w:sz w:val="24"/>
          <w:szCs w:val="24"/>
          <w:lang w:val="en-AU"/>
        </w:rPr>
        <w:t xml:space="preserve">) for technical guidance and internalizing the VRA process and outcomes. </w:t>
      </w:r>
      <w:r w:rsidRPr="00BB3E1A">
        <w:rPr>
          <w:rFonts w:ascii="Gill Sans MT" w:eastAsia="Times New Roman" w:hAnsi="Gill Sans MT" w:cs="Times New Roman"/>
          <w:sz w:val="24"/>
          <w:szCs w:val="24"/>
          <w:lang w:val="en-AU"/>
        </w:rPr>
        <w:t>We will follow the IPCC definition that defined the ‘risks from climate change' are the function of interactions between exposures to climate-related hazards, sensitivity, vulnerabilities of exposed population and natural systems, and adaptive capacity of the health systems to manage risks (IPCC 2007; IPCC 2014).</w:t>
      </w:r>
    </w:p>
    <w:p w14:paraId="2762492E" w14:textId="26BC7ECB" w:rsidR="00BB3E1A" w:rsidRPr="00BB3E1A" w:rsidRDefault="00BB3E1A" w:rsidP="00BB3E1A">
      <w:pPr>
        <w:pStyle w:val="Heading2"/>
        <w:numPr>
          <w:ilvl w:val="1"/>
          <w:numId w:val="16"/>
        </w:numPr>
        <w:rPr>
          <w:rFonts w:ascii="Gill Sans MT" w:hAnsi="Gill Sans MT"/>
          <w:sz w:val="24"/>
          <w:szCs w:val="24"/>
          <w:lang w:val="en-AU"/>
        </w:rPr>
      </w:pPr>
      <w:r w:rsidRPr="00BB3E1A">
        <w:rPr>
          <w:rFonts w:ascii="Gill Sans MT" w:hAnsi="Gill Sans MT"/>
          <w:sz w:val="24"/>
          <w:szCs w:val="24"/>
          <w:lang w:val="en-AU"/>
        </w:rPr>
        <w:t xml:space="preserve">Finalizing the VRA framework </w:t>
      </w:r>
    </w:p>
    <w:p w14:paraId="0BE72F32" w14:textId="009E274E" w:rsidR="001434E7" w:rsidRPr="00BB3E1A" w:rsidRDefault="00BB3E1A" w:rsidP="00BB3E1A">
      <w:pPr>
        <w:autoSpaceDE w:val="0"/>
        <w:autoSpaceDN w:val="0"/>
        <w:adjustRightInd w:val="0"/>
        <w:spacing w:after="0" w:line="360" w:lineRule="auto"/>
        <w:jc w:val="both"/>
        <w:rPr>
          <w:rFonts w:ascii="Gill Sans MT" w:eastAsia="Times New Roman" w:hAnsi="Gill Sans MT" w:cs="Times New Roman"/>
          <w:sz w:val="24"/>
          <w:szCs w:val="24"/>
          <w:lang w:val="en-AU"/>
        </w:rPr>
      </w:pPr>
      <w:r w:rsidRPr="00BB3E1A">
        <w:rPr>
          <w:rFonts w:ascii="Gill Sans MT" w:eastAsia="Times New Roman" w:hAnsi="Gill Sans MT" w:cs="Times New Roman"/>
          <w:sz w:val="24"/>
          <w:szCs w:val="24"/>
          <w:lang w:val="en-AU"/>
        </w:rPr>
        <w:t>A preliminary framework developed by the scoping work of our expert team will be shared during the co-creation workshops. Co-creation workshop will be organized by inviting stakeholders, including representatives of the donor community working in the project areas, the Association of International Non-Governmental Organizations, Civil Society Organizations (CSOs), National Association of Rural Municipalities in Nepal (NARMIN), Municipal Association of Nepal (</w:t>
      </w:r>
      <w:proofErr w:type="spellStart"/>
      <w:r w:rsidRPr="00BB3E1A">
        <w:rPr>
          <w:rFonts w:ascii="Gill Sans MT" w:eastAsia="Times New Roman" w:hAnsi="Gill Sans MT" w:cs="Times New Roman"/>
          <w:sz w:val="24"/>
          <w:szCs w:val="24"/>
          <w:lang w:val="en-AU"/>
        </w:rPr>
        <w:t>MuAN</w:t>
      </w:r>
      <w:proofErr w:type="spellEnd"/>
      <w:r w:rsidRPr="00BB3E1A">
        <w:rPr>
          <w:rFonts w:ascii="Gill Sans MT" w:eastAsia="Times New Roman" w:hAnsi="Gill Sans MT" w:cs="Times New Roman"/>
          <w:sz w:val="24"/>
          <w:szCs w:val="24"/>
          <w:lang w:val="en-AU"/>
        </w:rPr>
        <w:t xml:space="preserve">) and the Association of District Coordination Committees of Nepal (ADCCN), local government officials, federal ministries, and regional universities. In the co-creation workshop, the expert team will also outline key challenges, threats, and risks relevant to climate change in Nepal’s biodiversity, agricultural and watershed sectors, and identify local concerns, and needs. A preliminary set of data collected from secondary sources and indicators </w:t>
      </w:r>
      <w:r w:rsidRPr="00BB3E1A">
        <w:rPr>
          <w:rFonts w:ascii="Gill Sans MT" w:eastAsia="Times New Roman" w:hAnsi="Gill Sans MT" w:cs="Times New Roman"/>
          <w:sz w:val="24"/>
          <w:szCs w:val="24"/>
          <w:lang w:val="en-AU"/>
        </w:rPr>
        <w:lastRenderedPageBreak/>
        <w:t>for VRA will also be presented to identify and select appropriate indicators based on their significance at the local level.</w:t>
      </w:r>
    </w:p>
    <w:p w14:paraId="014607FA" w14:textId="73234681" w:rsidR="009600AC" w:rsidRPr="00BB3E1A" w:rsidRDefault="009600AC" w:rsidP="00BB3E1A">
      <w:pPr>
        <w:pStyle w:val="Heading2"/>
        <w:numPr>
          <w:ilvl w:val="1"/>
          <w:numId w:val="16"/>
        </w:numPr>
        <w:rPr>
          <w:rFonts w:ascii="Gill Sans MT" w:hAnsi="Gill Sans MT"/>
          <w:sz w:val="24"/>
          <w:szCs w:val="24"/>
          <w:lang w:val="en-AU"/>
        </w:rPr>
      </w:pPr>
      <w:r w:rsidRPr="00BB3E1A">
        <w:rPr>
          <w:rFonts w:ascii="Gill Sans MT" w:hAnsi="Gill Sans MT"/>
          <w:sz w:val="24"/>
          <w:szCs w:val="24"/>
          <w:lang w:val="en-AU"/>
        </w:rPr>
        <w:t xml:space="preserve">Identification </w:t>
      </w:r>
      <w:r w:rsidR="00834AD8" w:rsidRPr="00BB3E1A">
        <w:rPr>
          <w:rFonts w:ascii="Gill Sans MT" w:hAnsi="Gill Sans MT"/>
          <w:sz w:val="24"/>
          <w:szCs w:val="24"/>
          <w:lang w:val="en-AU"/>
        </w:rPr>
        <w:t xml:space="preserve">and selection </w:t>
      </w:r>
      <w:r w:rsidRPr="00BB3E1A">
        <w:rPr>
          <w:rFonts w:ascii="Gill Sans MT" w:hAnsi="Gill Sans MT"/>
          <w:sz w:val="24"/>
          <w:szCs w:val="24"/>
          <w:lang w:val="en-AU"/>
        </w:rPr>
        <w:t xml:space="preserve">of key indicators </w:t>
      </w:r>
    </w:p>
    <w:p w14:paraId="3BE34A87" w14:textId="5C92A6E8" w:rsidR="009600AC" w:rsidRPr="003B213A" w:rsidRDefault="009600AC" w:rsidP="003B213A">
      <w:pPr>
        <w:spacing w:after="0" w:line="360" w:lineRule="auto"/>
        <w:jc w:val="both"/>
        <w:rPr>
          <w:rFonts w:ascii="Gill Sans MT" w:eastAsia="Times New Roman" w:hAnsi="Gill Sans MT" w:cs="Times New Roman"/>
          <w:sz w:val="24"/>
          <w:szCs w:val="24"/>
          <w:lang w:val="en-AU"/>
        </w:rPr>
      </w:pPr>
      <w:bookmarkStart w:id="0" w:name="_heading=h.2s8eyo1" w:colFirst="0" w:colLast="0"/>
      <w:bookmarkStart w:id="1" w:name="_heading=h.7zjphwu28gl8" w:colFirst="0" w:colLast="0"/>
      <w:bookmarkEnd w:id="0"/>
      <w:bookmarkEnd w:id="1"/>
      <w:r w:rsidRPr="003B213A">
        <w:rPr>
          <w:rFonts w:ascii="Gill Sans MT" w:eastAsia="Times New Roman" w:hAnsi="Gill Sans MT" w:cs="Times New Roman"/>
          <w:sz w:val="24"/>
          <w:szCs w:val="24"/>
          <w:lang w:val="en-AU"/>
        </w:rPr>
        <w:t xml:space="preserve">The study team </w:t>
      </w:r>
      <w:r w:rsidR="001435A2" w:rsidRPr="003B213A">
        <w:rPr>
          <w:rFonts w:ascii="Gill Sans MT" w:eastAsia="Times New Roman" w:hAnsi="Gill Sans MT" w:cs="Times New Roman"/>
          <w:sz w:val="24"/>
          <w:szCs w:val="24"/>
          <w:lang w:val="en-AU"/>
        </w:rPr>
        <w:t xml:space="preserve">will </w:t>
      </w:r>
      <w:r w:rsidRPr="003B213A">
        <w:rPr>
          <w:rFonts w:ascii="Gill Sans MT" w:eastAsia="Times New Roman" w:hAnsi="Gill Sans MT" w:cs="Times New Roman"/>
          <w:sz w:val="24"/>
          <w:szCs w:val="24"/>
          <w:lang w:val="en-AU"/>
        </w:rPr>
        <w:t>conduct</w:t>
      </w:r>
      <w:r w:rsidR="001435A2" w:rsidRPr="003B213A">
        <w:rPr>
          <w:rFonts w:ascii="Gill Sans MT" w:eastAsia="Times New Roman" w:hAnsi="Gill Sans MT" w:cs="Times New Roman"/>
          <w:sz w:val="24"/>
          <w:szCs w:val="24"/>
          <w:lang w:val="en-AU"/>
        </w:rPr>
        <w:t xml:space="preserve"> </w:t>
      </w:r>
      <w:r w:rsidRPr="003B213A">
        <w:rPr>
          <w:rFonts w:ascii="Gill Sans MT" w:eastAsia="Times New Roman" w:hAnsi="Gill Sans MT" w:cs="Times New Roman"/>
          <w:sz w:val="24"/>
          <w:szCs w:val="24"/>
          <w:lang w:val="en-AU"/>
        </w:rPr>
        <w:t xml:space="preserve">a comprehensive exploration of data </w:t>
      </w:r>
      <w:r w:rsidR="004C515F" w:rsidRPr="003B213A">
        <w:rPr>
          <w:rFonts w:ascii="Gill Sans MT" w:eastAsia="Times New Roman" w:hAnsi="Gill Sans MT" w:cs="Times New Roman"/>
          <w:sz w:val="24"/>
          <w:szCs w:val="24"/>
          <w:lang w:val="en-AU"/>
        </w:rPr>
        <w:t xml:space="preserve">and indicators </w:t>
      </w:r>
      <w:r w:rsidRPr="003B213A">
        <w:rPr>
          <w:rFonts w:ascii="Gill Sans MT" w:eastAsia="Times New Roman" w:hAnsi="Gill Sans MT" w:cs="Times New Roman"/>
          <w:sz w:val="24"/>
          <w:szCs w:val="24"/>
          <w:lang w:val="en-AU"/>
        </w:rPr>
        <w:t xml:space="preserve">from various sources, including the </w:t>
      </w:r>
      <w:r w:rsidR="004C515F" w:rsidRPr="003B213A">
        <w:rPr>
          <w:rFonts w:ascii="Gill Sans MT" w:eastAsia="Times New Roman" w:hAnsi="Gill Sans MT" w:cs="Times New Roman"/>
          <w:sz w:val="24"/>
          <w:szCs w:val="24"/>
          <w:lang w:val="en-AU"/>
        </w:rPr>
        <w:t>indicators</w:t>
      </w:r>
      <w:r w:rsidRPr="003B213A">
        <w:rPr>
          <w:rFonts w:ascii="Gill Sans MT" w:eastAsia="Times New Roman" w:hAnsi="Gill Sans MT" w:cs="Times New Roman"/>
          <w:sz w:val="24"/>
          <w:szCs w:val="24"/>
          <w:lang w:val="en-AU"/>
        </w:rPr>
        <w:t xml:space="preserve"> used in the previous studies (e.g., </w:t>
      </w:r>
      <w:r w:rsidR="002915A9" w:rsidRPr="003B213A">
        <w:rPr>
          <w:rFonts w:ascii="Gill Sans MT" w:eastAsia="Times New Roman" w:hAnsi="Gill Sans MT" w:cs="Times New Roman"/>
          <w:sz w:val="24"/>
          <w:szCs w:val="24"/>
          <w:lang w:val="en-AU"/>
        </w:rPr>
        <w:t xml:space="preserve">Williamson et al., 2007; </w:t>
      </w:r>
      <w:proofErr w:type="spellStart"/>
      <w:r w:rsidR="007F5138" w:rsidRPr="003B213A">
        <w:rPr>
          <w:rFonts w:ascii="Gill Sans MT" w:eastAsia="Times New Roman" w:hAnsi="Gill Sans MT" w:cs="Times New Roman"/>
          <w:sz w:val="24"/>
          <w:szCs w:val="24"/>
          <w:lang w:val="en-AU"/>
        </w:rPr>
        <w:t>MoPE</w:t>
      </w:r>
      <w:proofErr w:type="spellEnd"/>
      <w:r w:rsidR="007F5138" w:rsidRPr="003B213A">
        <w:rPr>
          <w:rFonts w:ascii="Gill Sans MT" w:eastAsia="Times New Roman" w:hAnsi="Gill Sans MT" w:cs="Times New Roman"/>
          <w:sz w:val="24"/>
          <w:szCs w:val="24"/>
          <w:lang w:val="en-AU"/>
        </w:rPr>
        <w:t xml:space="preserve"> 2010; </w:t>
      </w:r>
      <w:proofErr w:type="spellStart"/>
      <w:r w:rsidR="002915A9" w:rsidRPr="003B213A">
        <w:rPr>
          <w:rFonts w:ascii="Gill Sans MT" w:eastAsia="Times New Roman" w:hAnsi="Gill Sans MT" w:cs="Times New Roman"/>
          <w:sz w:val="24"/>
          <w:szCs w:val="24"/>
          <w:lang w:val="en-AU"/>
        </w:rPr>
        <w:t>Macchi</w:t>
      </w:r>
      <w:proofErr w:type="spellEnd"/>
      <w:r w:rsidR="002915A9" w:rsidRPr="003B213A">
        <w:rPr>
          <w:rFonts w:ascii="Gill Sans MT" w:eastAsia="Times New Roman" w:hAnsi="Gill Sans MT" w:cs="Times New Roman"/>
          <w:sz w:val="24"/>
          <w:szCs w:val="24"/>
          <w:lang w:val="en-AU"/>
        </w:rPr>
        <w:t xml:space="preserve"> 2011; </w:t>
      </w:r>
      <w:r w:rsidR="007F5138" w:rsidRPr="003B213A">
        <w:rPr>
          <w:rFonts w:ascii="Gill Sans MT" w:eastAsia="Times New Roman" w:hAnsi="Gill Sans MT" w:cs="Times New Roman"/>
          <w:sz w:val="24"/>
          <w:szCs w:val="24"/>
          <w:lang w:val="en-AU"/>
        </w:rPr>
        <w:t xml:space="preserve">ADPC 2013; </w:t>
      </w:r>
      <w:proofErr w:type="spellStart"/>
      <w:r w:rsidR="007F5138" w:rsidRPr="003B213A">
        <w:rPr>
          <w:rFonts w:ascii="Gill Sans MT" w:eastAsia="Times New Roman" w:hAnsi="Gill Sans MT" w:cs="Times New Roman"/>
          <w:sz w:val="24"/>
          <w:szCs w:val="24"/>
          <w:lang w:val="en-AU"/>
        </w:rPr>
        <w:t>Birkmann</w:t>
      </w:r>
      <w:proofErr w:type="spellEnd"/>
      <w:r w:rsidR="007F5138" w:rsidRPr="003B213A">
        <w:rPr>
          <w:rFonts w:ascii="Gill Sans MT" w:eastAsia="Times New Roman" w:hAnsi="Gill Sans MT" w:cs="Times New Roman"/>
          <w:sz w:val="24"/>
          <w:szCs w:val="24"/>
          <w:lang w:val="en-AU"/>
        </w:rPr>
        <w:t xml:space="preserve"> et al. 2013; </w:t>
      </w:r>
      <w:proofErr w:type="spellStart"/>
      <w:r w:rsidR="007F5138" w:rsidRPr="003B213A">
        <w:rPr>
          <w:rFonts w:ascii="Gill Sans MT" w:eastAsia="Times New Roman" w:hAnsi="Gill Sans MT" w:cs="Times New Roman"/>
          <w:sz w:val="24"/>
          <w:szCs w:val="24"/>
          <w:lang w:val="en-AU"/>
        </w:rPr>
        <w:t>Chaulagain</w:t>
      </w:r>
      <w:proofErr w:type="spellEnd"/>
      <w:r w:rsidR="007F5138" w:rsidRPr="003B213A">
        <w:rPr>
          <w:rFonts w:ascii="Gill Sans MT" w:eastAsia="Times New Roman" w:hAnsi="Gill Sans MT" w:cs="Times New Roman"/>
          <w:sz w:val="24"/>
          <w:szCs w:val="24"/>
          <w:lang w:val="en-AU"/>
        </w:rPr>
        <w:t xml:space="preserve"> et al. 2015; Pandey &amp; </w:t>
      </w:r>
      <w:proofErr w:type="spellStart"/>
      <w:r w:rsidR="007F5138" w:rsidRPr="003B213A">
        <w:rPr>
          <w:rFonts w:ascii="Gill Sans MT" w:eastAsia="Times New Roman" w:hAnsi="Gill Sans MT" w:cs="Times New Roman"/>
          <w:sz w:val="24"/>
          <w:szCs w:val="24"/>
          <w:lang w:val="en-AU"/>
        </w:rPr>
        <w:t>Bardsley</w:t>
      </w:r>
      <w:proofErr w:type="spellEnd"/>
      <w:r w:rsidR="007F5138" w:rsidRPr="003B213A">
        <w:rPr>
          <w:rFonts w:ascii="Gill Sans MT" w:eastAsia="Times New Roman" w:hAnsi="Gill Sans MT" w:cs="Times New Roman"/>
          <w:sz w:val="24"/>
          <w:szCs w:val="24"/>
          <w:lang w:val="en-AU"/>
        </w:rPr>
        <w:t xml:space="preserve"> 2015; Wise et al. 2016; </w:t>
      </w:r>
      <w:proofErr w:type="spellStart"/>
      <w:r w:rsidR="007F5138" w:rsidRPr="003B213A">
        <w:rPr>
          <w:rFonts w:ascii="Gill Sans MT" w:eastAsia="Times New Roman" w:hAnsi="Gill Sans MT" w:cs="Times New Roman"/>
          <w:sz w:val="24"/>
          <w:szCs w:val="24"/>
          <w:lang w:val="en-AU"/>
        </w:rPr>
        <w:t>Mainali</w:t>
      </w:r>
      <w:proofErr w:type="spellEnd"/>
      <w:r w:rsidR="007F5138" w:rsidRPr="003B213A">
        <w:rPr>
          <w:rFonts w:ascii="Gill Sans MT" w:eastAsia="Times New Roman" w:hAnsi="Gill Sans MT" w:cs="Times New Roman"/>
          <w:sz w:val="24"/>
          <w:szCs w:val="24"/>
          <w:lang w:val="en-AU"/>
        </w:rPr>
        <w:t xml:space="preserve"> and </w:t>
      </w:r>
      <w:proofErr w:type="spellStart"/>
      <w:r w:rsidR="007F5138" w:rsidRPr="003B213A">
        <w:rPr>
          <w:rFonts w:ascii="Gill Sans MT" w:eastAsia="Times New Roman" w:hAnsi="Gill Sans MT" w:cs="Times New Roman"/>
          <w:sz w:val="24"/>
          <w:szCs w:val="24"/>
          <w:lang w:val="en-AU"/>
        </w:rPr>
        <w:t>Pricope</w:t>
      </w:r>
      <w:proofErr w:type="spellEnd"/>
      <w:r w:rsidR="007F5138" w:rsidRPr="003B213A">
        <w:rPr>
          <w:rFonts w:ascii="Gill Sans MT" w:eastAsia="Times New Roman" w:hAnsi="Gill Sans MT" w:cs="Times New Roman"/>
          <w:sz w:val="24"/>
          <w:szCs w:val="24"/>
          <w:lang w:val="en-AU"/>
        </w:rPr>
        <w:t xml:space="preserve"> 2017; </w:t>
      </w:r>
      <w:proofErr w:type="spellStart"/>
      <w:r w:rsidR="007F5138" w:rsidRPr="003B213A">
        <w:rPr>
          <w:rFonts w:ascii="Gill Sans MT" w:eastAsia="Times New Roman" w:hAnsi="Gill Sans MT" w:cs="Times New Roman"/>
          <w:sz w:val="24"/>
          <w:szCs w:val="24"/>
          <w:lang w:val="en-AU"/>
        </w:rPr>
        <w:t>MoPE</w:t>
      </w:r>
      <w:proofErr w:type="spellEnd"/>
      <w:r w:rsidR="007F5138" w:rsidRPr="003B213A">
        <w:rPr>
          <w:rFonts w:ascii="Gill Sans MT" w:eastAsia="Times New Roman" w:hAnsi="Gill Sans MT" w:cs="Times New Roman"/>
          <w:sz w:val="24"/>
          <w:szCs w:val="24"/>
          <w:lang w:val="en-AU"/>
        </w:rPr>
        <w:t xml:space="preserve">, 2017b; </w:t>
      </w:r>
      <w:proofErr w:type="spellStart"/>
      <w:r w:rsidR="007F5138" w:rsidRPr="003B213A">
        <w:rPr>
          <w:rFonts w:ascii="Gill Sans MT" w:eastAsia="Times New Roman" w:hAnsi="Gill Sans MT" w:cs="Times New Roman"/>
          <w:sz w:val="24"/>
          <w:szCs w:val="24"/>
          <w:lang w:val="en-AU"/>
        </w:rPr>
        <w:t>Jha</w:t>
      </w:r>
      <w:proofErr w:type="spellEnd"/>
      <w:r w:rsidR="007F5138" w:rsidRPr="003B213A">
        <w:rPr>
          <w:rFonts w:ascii="Gill Sans MT" w:eastAsia="Times New Roman" w:hAnsi="Gill Sans MT" w:cs="Times New Roman"/>
          <w:sz w:val="24"/>
          <w:szCs w:val="24"/>
          <w:lang w:val="en-AU"/>
        </w:rPr>
        <w:t xml:space="preserve"> et al. 2018; </w:t>
      </w:r>
      <w:proofErr w:type="spellStart"/>
      <w:r w:rsidR="007F5138" w:rsidRPr="003B213A">
        <w:rPr>
          <w:rFonts w:ascii="Gill Sans MT" w:eastAsia="Times New Roman" w:hAnsi="Gill Sans MT" w:cs="Times New Roman"/>
          <w:sz w:val="24"/>
          <w:szCs w:val="24"/>
          <w:lang w:val="en-AU"/>
        </w:rPr>
        <w:t>Aksha</w:t>
      </w:r>
      <w:proofErr w:type="spellEnd"/>
      <w:r w:rsidR="007F5138" w:rsidRPr="003B213A">
        <w:rPr>
          <w:rFonts w:ascii="Gill Sans MT" w:eastAsia="Times New Roman" w:hAnsi="Gill Sans MT" w:cs="Times New Roman"/>
          <w:sz w:val="24"/>
          <w:szCs w:val="24"/>
          <w:lang w:val="en-AU"/>
        </w:rPr>
        <w:t xml:space="preserve"> et al. 2019; </w:t>
      </w:r>
      <w:proofErr w:type="spellStart"/>
      <w:r w:rsidR="007F5138" w:rsidRPr="003B213A">
        <w:rPr>
          <w:rFonts w:ascii="Gill Sans MT" w:eastAsia="Times New Roman" w:hAnsi="Gill Sans MT" w:cs="Times New Roman"/>
          <w:sz w:val="24"/>
          <w:szCs w:val="24"/>
          <w:lang w:val="en-AU"/>
        </w:rPr>
        <w:t>Azhar</w:t>
      </w:r>
      <w:proofErr w:type="spellEnd"/>
      <w:r w:rsidR="007F5138" w:rsidRPr="003B213A">
        <w:rPr>
          <w:rFonts w:ascii="Gill Sans MT" w:eastAsia="Times New Roman" w:hAnsi="Gill Sans MT" w:cs="Times New Roman"/>
          <w:sz w:val="24"/>
          <w:szCs w:val="24"/>
          <w:lang w:val="en-AU"/>
        </w:rPr>
        <w:t xml:space="preserve"> and </w:t>
      </w:r>
      <w:proofErr w:type="spellStart"/>
      <w:r w:rsidR="007F5138" w:rsidRPr="003B213A">
        <w:rPr>
          <w:rFonts w:ascii="Gill Sans MT" w:eastAsia="Times New Roman" w:hAnsi="Gill Sans MT" w:cs="Times New Roman"/>
          <w:sz w:val="24"/>
          <w:szCs w:val="24"/>
          <w:lang w:val="en-AU"/>
        </w:rPr>
        <w:t>Varidona</w:t>
      </w:r>
      <w:proofErr w:type="spellEnd"/>
      <w:r w:rsidR="007F5138" w:rsidRPr="003B213A">
        <w:rPr>
          <w:rFonts w:ascii="Gill Sans MT" w:eastAsia="Times New Roman" w:hAnsi="Gill Sans MT" w:cs="Times New Roman"/>
          <w:sz w:val="24"/>
          <w:szCs w:val="24"/>
          <w:lang w:val="en-AU"/>
        </w:rPr>
        <w:t xml:space="preserve"> 2019; Walker et al. 2019; </w:t>
      </w:r>
      <w:r w:rsidR="00431E54" w:rsidRPr="003B213A">
        <w:rPr>
          <w:rFonts w:ascii="Gill Sans MT" w:eastAsia="Times New Roman" w:hAnsi="Gill Sans MT" w:cs="Times New Roman"/>
          <w:sz w:val="24"/>
          <w:szCs w:val="24"/>
          <w:lang w:val="en-AU"/>
        </w:rPr>
        <w:t xml:space="preserve">FAO &amp; CIFOR 2019; </w:t>
      </w:r>
      <w:proofErr w:type="spellStart"/>
      <w:r w:rsidR="007F5138" w:rsidRPr="003B213A">
        <w:rPr>
          <w:rFonts w:ascii="Gill Sans MT" w:eastAsia="Times New Roman" w:hAnsi="Gill Sans MT" w:cs="Times New Roman"/>
          <w:sz w:val="24"/>
          <w:szCs w:val="24"/>
          <w:lang w:val="en-AU"/>
        </w:rPr>
        <w:t>Chhetri</w:t>
      </w:r>
      <w:proofErr w:type="spellEnd"/>
      <w:r w:rsidR="007F5138" w:rsidRPr="003B213A">
        <w:rPr>
          <w:rFonts w:ascii="Gill Sans MT" w:eastAsia="Times New Roman" w:hAnsi="Gill Sans MT" w:cs="Times New Roman"/>
          <w:sz w:val="24"/>
          <w:szCs w:val="24"/>
          <w:lang w:val="en-AU"/>
        </w:rPr>
        <w:t xml:space="preserve"> et al. 2020; SADC 2020; GIIS 2020; GIIS 2021; </w:t>
      </w:r>
      <w:proofErr w:type="spellStart"/>
      <w:r w:rsidR="007F5138" w:rsidRPr="003B213A">
        <w:rPr>
          <w:rFonts w:ascii="Gill Sans MT" w:eastAsia="Times New Roman" w:hAnsi="Gill Sans MT" w:cs="Times New Roman"/>
          <w:sz w:val="24"/>
          <w:szCs w:val="24"/>
          <w:lang w:val="en-AU"/>
        </w:rPr>
        <w:t>MoFE</w:t>
      </w:r>
      <w:proofErr w:type="spellEnd"/>
      <w:r w:rsidR="007F5138" w:rsidRPr="003B213A">
        <w:rPr>
          <w:rFonts w:ascii="Gill Sans MT" w:eastAsia="Times New Roman" w:hAnsi="Gill Sans MT" w:cs="Times New Roman"/>
          <w:sz w:val="24"/>
          <w:szCs w:val="24"/>
          <w:lang w:val="en-AU"/>
        </w:rPr>
        <w:t xml:space="preserve"> 2021a; </w:t>
      </w:r>
      <w:proofErr w:type="spellStart"/>
      <w:r w:rsidR="007F5138" w:rsidRPr="003B213A">
        <w:rPr>
          <w:rFonts w:ascii="Gill Sans MT" w:eastAsia="Times New Roman" w:hAnsi="Gill Sans MT" w:cs="Times New Roman"/>
          <w:sz w:val="24"/>
          <w:szCs w:val="24"/>
          <w:lang w:val="en-AU"/>
        </w:rPr>
        <w:t>MoFE</w:t>
      </w:r>
      <w:proofErr w:type="spellEnd"/>
      <w:r w:rsidR="007F5138" w:rsidRPr="003B213A">
        <w:rPr>
          <w:rFonts w:ascii="Gill Sans MT" w:eastAsia="Times New Roman" w:hAnsi="Gill Sans MT" w:cs="Times New Roman"/>
          <w:sz w:val="24"/>
          <w:szCs w:val="24"/>
          <w:lang w:val="en-AU"/>
        </w:rPr>
        <w:t xml:space="preserve"> 2021b; </w:t>
      </w:r>
      <w:proofErr w:type="spellStart"/>
      <w:r w:rsidR="007F5138" w:rsidRPr="003B213A">
        <w:rPr>
          <w:rFonts w:ascii="Gill Sans MT" w:eastAsia="Times New Roman" w:hAnsi="Gill Sans MT" w:cs="Times New Roman"/>
          <w:sz w:val="24"/>
          <w:szCs w:val="24"/>
          <w:lang w:val="en-AU"/>
        </w:rPr>
        <w:t>Giri</w:t>
      </w:r>
      <w:proofErr w:type="spellEnd"/>
      <w:r w:rsidR="007F5138" w:rsidRPr="003B213A">
        <w:rPr>
          <w:rFonts w:ascii="Gill Sans MT" w:eastAsia="Times New Roman" w:hAnsi="Gill Sans MT" w:cs="Times New Roman"/>
          <w:sz w:val="24"/>
          <w:szCs w:val="24"/>
          <w:lang w:val="en-AU"/>
        </w:rPr>
        <w:t xml:space="preserve"> et al. 2021</w:t>
      </w:r>
      <w:r w:rsidRPr="003B213A">
        <w:rPr>
          <w:rFonts w:ascii="Gill Sans MT" w:eastAsia="Times New Roman" w:hAnsi="Gill Sans MT" w:cs="Times New Roman"/>
          <w:sz w:val="24"/>
          <w:szCs w:val="24"/>
          <w:lang w:val="en-AU"/>
        </w:rPr>
        <w:t>)</w:t>
      </w:r>
      <w:r w:rsidR="001435A2" w:rsidRPr="003B213A">
        <w:rPr>
          <w:rFonts w:ascii="Gill Sans MT" w:eastAsia="Times New Roman" w:hAnsi="Gill Sans MT" w:cs="Times New Roman"/>
          <w:sz w:val="24"/>
          <w:szCs w:val="24"/>
          <w:lang w:val="en-AU"/>
        </w:rPr>
        <w:t xml:space="preserve">. After incorporating the feedback from the </w:t>
      </w:r>
      <w:r w:rsidR="001435A2" w:rsidRPr="00A474D3">
        <w:rPr>
          <w:rFonts w:ascii="Gill Sans MT" w:eastAsia="Times New Roman" w:hAnsi="Gill Sans MT" w:cs="Times New Roman"/>
          <w:sz w:val="24"/>
          <w:szCs w:val="24"/>
          <w:lang w:val="en-AU"/>
        </w:rPr>
        <w:t>co-creati</w:t>
      </w:r>
      <w:r w:rsidR="007400D7" w:rsidRPr="00A474D3">
        <w:rPr>
          <w:rFonts w:ascii="Gill Sans MT" w:eastAsia="Times New Roman" w:hAnsi="Gill Sans MT" w:cs="Times New Roman"/>
          <w:sz w:val="24"/>
          <w:szCs w:val="24"/>
          <w:lang w:val="en-AU"/>
        </w:rPr>
        <w:t>on</w:t>
      </w:r>
      <w:r w:rsidR="001435A2" w:rsidRPr="00A474D3">
        <w:rPr>
          <w:rFonts w:ascii="Gill Sans MT" w:eastAsia="Times New Roman" w:hAnsi="Gill Sans MT" w:cs="Times New Roman"/>
          <w:sz w:val="24"/>
          <w:szCs w:val="24"/>
          <w:lang w:val="en-AU"/>
        </w:rPr>
        <w:t xml:space="preserve"> workshop participants</w:t>
      </w:r>
      <w:r w:rsidR="001435A2" w:rsidRPr="003B213A">
        <w:rPr>
          <w:rFonts w:ascii="Gill Sans MT" w:eastAsia="Times New Roman" w:hAnsi="Gill Sans MT" w:cs="Times New Roman"/>
          <w:sz w:val="24"/>
          <w:szCs w:val="24"/>
          <w:lang w:val="en-AU"/>
        </w:rPr>
        <w:t xml:space="preserve">, a final list of indicators will be prepared.  </w:t>
      </w:r>
    </w:p>
    <w:p w14:paraId="3AC7AF47" w14:textId="12337173" w:rsidR="00C277D1" w:rsidRPr="003B213A" w:rsidRDefault="00C277D1" w:rsidP="003B213A">
      <w:pPr>
        <w:pStyle w:val="Heading2"/>
        <w:numPr>
          <w:ilvl w:val="1"/>
          <w:numId w:val="16"/>
        </w:numPr>
        <w:spacing w:line="360" w:lineRule="auto"/>
        <w:jc w:val="both"/>
        <w:rPr>
          <w:rFonts w:ascii="Gill Sans MT" w:eastAsia="Times New Roman" w:hAnsi="Gill Sans MT" w:cs="Times New Roman"/>
          <w:sz w:val="24"/>
          <w:szCs w:val="24"/>
          <w:lang w:val="en-AU"/>
        </w:rPr>
      </w:pPr>
      <w:r w:rsidRPr="003B213A">
        <w:rPr>
          <w:rFonts w:ascii="Gill Sans MT" w:eastAsia="Times New Roman" w:hAnsi="Gill Sans MT" w:cs="Times New Roman"/>
          <w:sz w:val="24"/>
          <w:szCs w:val="24"/>
          <w:lang w:val="en-AU"/>
        </w:rPr>
        <w:t>Data collection</w:t>
      </w:r>
    </w:p>
    <w:p w14:paraId="7D80FD18" w14:textId="77777777" w:rsidR="00CB1FBE" w:rsidRPr="00E342A7" w:rsidRDefault="00CB1FBE" w:rsidP="00CB1FBE">
      <w:pPr>
        <w:spacing w:after="0" w:line="360" w:lineRule="auto"/>
        <w:jc w:val="both"/>
        <w:rPr>
          <w:rFonts w:ascii="Gill Sans MT" w:eastAsia="Times New Roman" w:hAnsi="Gill Sans MT" w:cs="Times New Roman"/>
          <w:sz w:val="24"/>
          <w:szCs w:val="24"/>
          <w:lang w:val="en-AU"/>
        </w:rPr>
      </w:pPr>
      <w:r w:rsidRPr="00E342A7">
        <w:rPr>
          <w:rFonts w:ascii="Gill Sans MT" w:eastAsia="Times New Roman" w:hAnsi="Gill Sans MT" w:cs="Times New Roman"/>
          <w:sz w:val="24"/>
          <w:szCs w:val="24"/>
          <w:lang w:val="en-AU"/>
        </w:rPr>
        <w:t>Based on the scope, and rationale of the study, as well as the local needs and priorities, we will explore the data to the relevant indicators (or proxies) for different themes and sectors.</w:t>
      </w:r>
    </w:p>
    <w:p w14:paraId="587A7243" w14:textId="77777777" w:rsidR="00CB1FBE" w:rsidRPr="00E342A7" w:rsidRDefault="00CB1FBE" w:rsidP="00CB1FBE">
      <w:pPr>
        <w:spacing w:after="0" w:line="360" w:lineRule="auto"/>
        <w:jc w:val="both"/>
        <w:rPr>
          <w:rFonts w:ascii="Gill Sans MT" w:eastAsia="Times New Roman" w:hAnsi="Gill Sans MT" w:cs="Times New Roman"/>
          <w:sz w:val="24"/>
          <w:szCs w:val="24"/>
          <w:lang w:val="en-AU"/>
        </w:rPr>
      </w:pPr>
      <w:r w:rsidRPr="00E342A7">
        <w:rPr>
          <w:rFonts w:ascii="Gill Sans MT" w:eastAsia="Times New Roman" w:hAnsi="Gill Sans MT" w:cs="Times New Roman"/>
          <w:sz w:val="24"/>
          <w:szCs w:val="24"/>
          <w:lang w:val="en-AU"/>
        </w:rPr>
        <w:t xml:space="preserve">Data on social, political (institutions), economic, physical, environmental, and human will be acquired from census, relevant ministries, government agencies, development partners as well as global datasets. </w:t>
      </w:r>
    </w:p>
    <w:p w14:paraId="6C7E4795" w14:textId="07AAEA96" w:rsidR="00CB1FBE" w:rsidRPr="00CB1FBE" w:rsidRDefault="00CB1FBE" w:rsidP="00CB1FBE">
      <w:pPr>
        <w:spacing w:after="0" w:line="360" w:lineRule="auto"/>
        <w:jc w:val="both"/>
        <w:rPr>
          <w:rFonts w:ascii="Gill Sans MT" w:eastAsia="Times New Roman" w:hAnsi="Gill Sans MT" w:cs="Times New Roman"/>
          <w:color w:val="0E101A"/>
          <w:sz w:val="24"/>
          <w:szCs w:val="24"/>
          <w:lang w:bidi="ne-NP"/>
        </w:rPr>
      </w:pPr>
      <w:r w:rsidRPr="00CB1FBE">
        <w:rPr>
          <w:rFonts w:ascii="Gill Sans MT" w:eastAsia="Times New Roman" w:hAnsi="Gill Sans MT" w:cs="Times New Roman"/>
          <w:color w:val="0E101A"/>
          <w:sz w:val="24"/>
          <w:szCs w:val="24"/>
          <w:lang w:bidi="ne-NP"/>
        </w:rPr>
        <w:t>We will collect data on incidences, losses, and damages from the hazards from the BIPAD portal (</w:t>
      </w:r>
      <w:hyperlink r:id="rId10" w:history="1">
        <w:r w:rsidR="00143A17" w:rsidRPr="001E121E">
          <w:rPr>
            <w:rStyle w:val="Hyperlink"/>
            <w:rFonts w:ascii="Gill Sans MT" w:eastAsia="Times New Roman" w:hAnsi="Gill Sans MT" w:cs="Times New Roman"/>
            <w:sz w:val="24"/>
            <w:szCs w:val="24"/>
            <w:lang w:bidi="ne-NP"/>
          </w:rPr>
          <w:t>https://bipadportal.gov.np</w:t>
        </w:r>
      </w:hyperlink>
      <w:r w:rsidRPr="00CB1FBE">
        <w:rPr>
          <w:rFonts w:ascii="Gill Sans MT" w:eastAsia="Times New Roman" w:hAnsi="Gill Sans MT" w:cs="Times New Roman"/>
          <w:color w:val="0E101A"/>
          <w:sz w:val="24"/>
          <w:szCs w:val="24"/>
          <w:lang w:bidi="ne-NP"/>
        </w:rPr>
        <w:t xml:space="preserve">) and </w:t>
      </w:r>
      <w:proofErr w:type="spellStart"/>
      <w:r w:rsidRPr="00CB1FBE">
        <w:rPr>
          <w:rFonts w:ascii="Gill Sans MT" w:eastAsia="Times New Roman" w:hAnsi="Gill Sans MT" w:cs="Times New Roman"/>
          <w:color w:val="0E101A"/>
          <w:sz w:val="24"/>
          <w:szCs w:val="24"/>
          <w:lang w:bidi="ne-NP"/>
        </w:rPr>
        <w:t>DesInventar</w:t>
      </w:r>
      <w:proofErr w:type="spellEnd"/>
      <w:r w:rsidRPr="00CB1FBE">
        <w:rPr>
          <w:rFonts w:ascii="Gill Sans MT" w:eastAsia="Times New Roman" w:hAnsi="Gill Sans MT" w:cs="Times New Roman"/>
          <w:color w:val="0E101A"/>
          <w:sz w:val="24"/>
          <w:szCs w:val="24"/>
          <w:lang w:bidi="ne-NP"/>
        </w:rPr>
        <w:t xml:space="preserve"> Sendai data (</w:t>
      </w:r>
      <w:hyperlink r:id="rId11" w:history="1">
        <w:r w:rsidR="00143A17" w:rsidRPr="001E121E">
          <w:rPr>
            <w:rStyle w:val="Hyperlink"/>
            <w:rFonts w:ascii="Gill Sans MT" w:eastAsia="Times New Roman" w:hAnsi="Gill Sans MT" w:cs="Times New Roman"/>
            <w:sz w:val="24"/>
            <w:szCs w:val="24"/>
            <w:lang w:bidi="ne-NP"/>
          </w:rPr>
          <w:t>https://www.desinventar.net/</w:t>
        </w:r>
      </w:hyperlink>
      <w:r w:rsidRPr="00CB1FBE">
        <w:rPr>
          <w:rFonts w:ascii="Gill Sans MT" w:eastAsia="Times New Roman" w:hAnsi="Gill Sans MT" w:cs="Times New Roman"/>
          <w:color w:val="0E101A"/>
          <w:sz w:val="24"/>
          <w:szCs w:val="24"/>
          <w:lang w:bidi="ne-NP"/>
        </w:rPr>
        <w:t xml:space="preserve">). The </w:t>
      </w:r>
      <w:proofErr w:type="spellStart"/>
      <w:r w:rsidRPr="00CB1FBE">
        <w:rPr>
          <w:rFonts w:ascii="Gill Sans MT" w:eastAsia="Times New Roman" w:hAnsi="Gill Sans MT" w:cs="Times New Roman"/>
          <w:color w:val="0E101A"/>
          <w:sz w:val="24"/>
          <w:szCs w:val="24"/>
          <w:lang w:bidi="ne-NP"/>
        </w:rPr>
        <w:t>DesInventar</w:t>
      </w:r>
      <w:proofErr w:type="spellEnd"/>
      <w:r w:rsidRPr="00CB1FBE">
        <w:rPr>
          <w:rFonts w:ascii="Gill Sans MT" w:eastAsia="Times New Roman" w:hAnsi="Gill Sans MT" w:cs="Times New Roman"/>
          <w:color w:val="0E101A"/>
          <w:sz w:val="24"/>
          <w:szCs w:val="24"/>
          <w:lang w:bidi="ne-NP"/>
        </w:rPr>
        <w:t xml:space="preserve"> provides data from 1971 to 2013 and BIPAD portal has data from 2011 to now). Spatially, </w:t>
      </w:r>
      <w:proofErr w:type="spellStart"/>
      <w:r w:rsidRPr="00CB1FBE">
        <w:rPr>
          <w:rFonts w:ascii="Gill Sans MT" w:eastAsia="Times New Roman" w:hAnsi="Gill Sans MT" w:cs="Times New Roman"/>
          <w:color w:val="0E101A"/>
          <w:sz w:val="24"/>
          <w:szCs w:val="24"/>
          <w:lang w:bidi="ne-NP"/>
        </w:rPr>
        <w:t>DesInventar</w:t>
      </w:r>
      <w:proofErr w:type="spellEnd"/>
      <w:r w:rsidRPr="00CB1FBE">
        <w:rPr>
          <w:rFonts w:ascii="Gill Sans MT" w:eastAsia="Times New Roman" w:hAnsi="Gill Sans MT" w:cs="Times New Roman"/>
          <w:color w:val="0E101A"/>
          <w:sz w:val="24"/>
          <w:szCs w:val="24"/>
          <w:lang w:bidi="ne-NP"/>
        </w:rPr>
        <w:t xml:space="preserve"> data are available on the scale of around 4000 village development committees (VDCs), while </w:t>
      </w:r>
      <w:proofErr w:type="spellStart"/>
      <w:r w:rsidRPr="00CB1FBE">
        <w:rPr>
          <w:rFonts w:ascii="Gill Sans MT" w:eastAsia="Times New Roman" w:hAnsi="Gill Sans MT" w:cs="Times New Roman"/>
          <w:color w:val="0E101A"/>
          <w:sz w:val="24"/>
          <w:szCs w:val="24"/>
          <w:lang w:bidi="ne-NP"/>
        </w:rPr>
        <w:t>Bipad</w:t>
      </w:r>
      <w:proofErr w:type="spellEnd"/>
      <w:r w:rsidRPr="00CB1FBE">
        <w:rPr>
          <w:rFonts w:ascii="Gill Sans MT" w:eastAsia="Times New Roman" w:hAnsi="Gill Sans MT" w:cs="Times New Roman"/>
          <w:color w:val="0E101A"/>
          <w:sz w:val="24"/>
          <w:szCs w:val="24"/>
          <w:lang w:bidi="ne-NP"/>
        </w:rPr>
        <w:t xml:space="preserve"> data are available on the scale of the current system of 753 municipalities. To address this disparity, the </w:t>
      </w:r>
      <w:proofErr w:type="spellStart"/>
      <w:r w:rsidRPr="00CB1FBE">
        <w:rPr>
          <w:rFonts w:ascii="Gill Sans MT" w:eastAsia="Times New Roman" w:hAnsi="Gill Sans MT" w:cs="Times New Roman"/>
          <w:color w:val="0E101A"/>
          <w:sz w:val="24"/>
          <w:szCs w:val="24"/>
          <w:lang w:bidi="ne-NP"/>
        </w:rPr>
        <w:t>DesInventar</w:t>
      </w:r>
      <w:proofErr w:type="spellEnd"/>
      <w:r w:rsidRPr="00CB1FBE">
        <w:rPr>
          <w:rFonts w:ascii="Gill Sans MT" w:eastAsia="Times New Roman" w:hAnsi="Gill Sans MT" w:cs="Times New Roman"/>
          <w:color w:val="0E101A"/>
          <w:sz w:val="24"/>
          <w:szCs w:val="24"/>
          <w:lang w:bidi="ne-NP"/>
        </w:rPr>
        <w:t xml:space="preserve"> Sendai data will be converted into the current system of municipalities of Nepal. In the end, complete disaster data on hazard incidences, losses, and damage from 1971 to 2023 at the level of the 36 municipalities will be generated. Based on these datasets, we will create flood and landslide maps for the studied municipalities. We have partially completed this task in our previous VRA assessments.  </w:t>
      </w:r>
    </w:p>
    <w:p w14:paraId="3B1FB74D" w14:textId="6026ED9A" w:rsidR="00275226" w:rsidRPr="003B213A" w:rsidRDefault="00CB1FBE" w:rsidP="00CB1FBE">
      <w:pPr>
        <w:spacing w:after="0" w:line="360" w:lineRule="auto"/>
        <w:jc w:val="both"/>
        <w:rPr>
          <w:rFonts w:ascii="Gill Sans MT" w:hAnsi="Gill Sans MT" w:cs="Times New Roman"/>
          <w:color w:val="0E101A"/>
          <w:sz w:val="24"/>
          <w:szCs w:val="24"/>
        </w:rPr>
      </w:pPr>
      <w:r w:rsidRPr="00CB1FBE">
        <w:rPr>
          <w:rFonts w:ascii="Gill Sans MT" w:eastAsia="Times New Roman" w:hAnsi="Gill Sans MT" w:cs="Times New Roman"/>
          <w:color w:val="0E101A"/>
          <w:sz w:val="24"/>
          <w:szCs w:val="24"/>
          <w:lang w:bidi="ne-NP"/>
        </w:rPr>
        <w:t>One of the critical challenges for VRA is finding the climate data at the scale of local municipalities. Nepal has limited climate stations that are sparsely located. Most of the stations have climate data that spans less than 30 years. Therefore, we will use ERA5 climate reanalysis product by ECMWF (</w:t>
      </w:r>
      <w:hyperlink r:id="rId12" w:history="1">
        <w:r w:rsidR="00143A17" w:rsidRPr="001E121E">
          <w:rPr>
            <w:rStyle w:val="Hyperlink"/>
            <w:rFonts w:ascii="Gill Sans MT" w:eastAsia="Times New Roman" w:hAnsi="Gill Sans MT" w:cs="Times New Roman"/>
            <w:sz w:val="24"/>
            <w:szCs w:val="24"/>
            <w:lang w:bidi="ne-NP"/>
          </w:rPr>
          <w:t>https://climate.copernicus.eu/climate-reanalysis</w:t>
        </w:r>
      </w:hyperlink>
      <w:r w:rsidRPr="00CB1FBE">
        <w:rPr>
          <w:rFonts w:ascii="Gill Sans MT" w:eastAsia="Times New Roman" w:hAnsi="Gill Sans MT" w:cs="Times New Roman"/>
          <w:color w:val="0E101A"/>
          <w:sz w:val="24"/>
          <w:szCs w:val="24"/>
          <w:lang w:bidi="ne-NP"/>
        </w:rPr>
        <w:t xml:space="preserve">). This hourly data from </w:t>
      </w:r>
      <w:r w:rsidRPr="00CB1FBE">
        <w:rPr>
          <w:rFonts w:ascii="Gill Sans MT" w:eastAsia="Times New Roman" w:hAnsi="Gill Sans MT" w:cs="Times New Roman"/>
          <w:color w:val="0E101A"/>
          <w:sz w:val="24"/>
          <w:szCs w:val="24"/>
          <w:lang w:bidi="ne-NP"/>
        </w:rPr>
        <w:lastRenderedPageBreak/>
        <w:t>1950 to now has a 9 km spatial resolution and is produced by combining data collected from weather stations, satellites, ground-based radar-gauge composite, and interpolations incorporating topographic features. This is a promising climate dataset at a fine spatial scale for a data-poor country like Nepal. We will analyze trends of extreme climate indices and changes in average annual and seasonal temperature and precipitation at the level of municipalities.</w:t>
      </w:r>
    </w:p>
    <w:p w14:paraId="7D097A64" w14:textId="77777777" w:rsidR="0085045A" w:rsidRPr="0085045A" w:rsidRDefault="0085045A" w:rsidP="0085045A">
      <w:pPr>
        <w:pBdr>
          <w:top w:val="nil"/>
          <w:left w:val="nil"/>
          <w:bottom w:val="nil"/>
          <w:right w:val="nil"/>
          <w:between w:val="nil"/>
        </w:pBdr>
        <w:spacing w:after="0" w:line="360" w:lineRule="auto"/>
        <w:jc w:val="both"/>
        <w:rPr>
          <w:rFonts w:ascii="Gill Sans MT" w:hAnsi="Gill Sans MT" w:cs="Times New Roman"/>
          <w:color w:val="0E101A"/>
          <w:sz w:val="24"/>
          <w:szCs w:val="24"/>
        </w:rPr>
      </w:pPr>
      <w:r w:rsidRPr="0085045A">
        <w:rPr>
          <w:rFonts w:ascii="Gill Sans MT" w:hAnsi="Gill Sans MT" w:cs="Times New Roman"/>
          <w:color w:val="0E101A"/>
          <w:sz w:val="24"/>
          <w:szCs w:val="24"/>
        </w:rPr>
        <w:t xml:space="preserve">For future climate change, we will use the bias-corrected General Circulation Models (GCMs) for South Asia developed by Mishra et al. (2020) from Coupled Model </w:t>
      </w:r>
      <w:proofErr w:type="spellStart"/>
      <w:r w:rsidRPr="0085045A">
        <w:rPr>
          <w:rFonts w:ascii="Gill Sans MT" w:hAnsi="Gill Sans MT" w:cs="Times New Roman"/>
          <w:color w:val="0E101A"/>
          <w:sz w:val="24"/>
          <w:szCs w:val="24"/>
        </w:rPr>
        <w:t>Intercomparison</w:t>
      </w:r>
      <w:proofErr w:type="spellEnd"/>
      <w:r w:rsidRPr="0085045A">
        <w:rPr>
          <w:rFonts w:ascii="Gill Sans MT" w:hAnsi="Gill Sans MT" w:cs="Times New Roman"/>
          <w:color w:val="0E101A"/>
          <w:sz w:val="24"/>
          <w:szCs w:val="24"/>
        </w:rPr>
        <w:t xml:space="preserve"> Project-6 (CMIP-6). This dataset provides daily bias-corrected data of precipitation and, maximum and minimum temperatures at 0.25° spatial resolution for South Asia including Nepal. We will use an ensemble of 13 GCMs for two different future scenarios (SSP2-4.5, SPP5-8.5). Although the RFP document used the terms RCP 4.5 and RCP 8.5, SSPs are the most recent scenarios used by the IPCC hence will be followed here. We have codes for R, </w:t>
      </w:r>
      <w:proofErr w:type="spellStart"/>
      <w:r w:rsidRPr="0085045A">
        <w:rPr>
          <w:rFonts w:ascii="Gill Sans MT" w:hAnsi="Gill Sans MT" w:cs="Times New Roman"/>
          <w:color w:val="0E101A"/>
          <w:sz w:val="24"/>
          <w:szCs w:val="24"/>
        </w:rPr>
        <w:t>Phyton</w:t>
      </w:r>
      <w:proofErr w:type="spellEnd"/>
      <w:r w:rsidRPr="0085045A">
        <w:rPr>
          <w:rFonts w:ascii="Gill Sans MT" w:hAnsi="Gill Sans MT" w:cs="Times New Roman"/>
          <w:color w:val="0E101A"/>
          <w:sz w:val="24"/>
          <w:szCs w:val="24"/>
        </w:rPr>
        <w:t xml:space="preserve">, and Google Earth Engine that were used in our previous VRA to analyze the climate data.  </w:t>
      </w:r>
    </w:p>
    <w:p w14:paraId="6FA94C21" w14:textId="37ADA0D5" w:rsidR="0085045A" w:rsidRPr="0085045A" w:rsidRDefault="0085045A" w:rsidP="0085045A">
      <w:pPr>
        <w:pBdr>
          <w:top w:val="nil"/>
          <w:left w:val="nil"/>
          <w:bottom w:val="nil"/>
          <w:right w:val="nil"/>
          <w:between w:val="nil"/>
        </w:pBdr>
        <w:spacing w:after="0" w:line="360" w:lineRule="auto"/>
        <w:jc w:val="both"/>
        <w:rPr>
          <w:rFonts w:ascii="Gill Sans MT" w:hAnsi="Gill Sans MT" w:cs="Times New Roman"/>
          <w:color w:val="0E101A"/>
          <w:sz w:val="24"/>
          <w:szCs w:val="24"/>
        </w:rPr>
      </w:pPr>
      <w:r w:rsidRPr="0085045A">
        <w:rPr>
          <w:rFonts w:ascii="Gill Sans MT" w:hAnsi="Gill Sans MT" w:cs="Times New Roman"/>
          <w:color w:val="0E101A"/>
          <w:sz w:val="24"/>
          <w:szCs w:val="24"/>
        </w:rPr>
        <w:t>Since drought is so critical for agriculture, the ecosystem, and people, we will also develop a drought map at the municipality scale using the GRIDMET DROUGHT data (</w:t>
      </w:r>
      <w:proofErr w:type="spellStart"/>
      <w:r w:rsidRPr="0085045A">
        <w:rPr>
          <w:rFonts w:ascii="Gill Sans MT" w:hAnsi="Gill Sans MT" w:cs="Times New Roman"/>
          <w:color w:val="0E101A"/>
          <w:sz w:val="24"/>
          <w:szCs w:val="24"/>
        </w:rPr>
        <w:t>Abatzoglou</w:t>
      </w:r>
      <w:proofErr w:type="spellEnd"/>
      <w:r w:rsidRPr="0085045A">
        <w:rPr>
          <w:rFonts w:ascii="Gill Sans MT" w:hAnsi="Gill Sans MT" w:cs="Times New Roman"/>
          <w:color w:val="0E101A"/>
          <w:sz w:val="24"/>
          <w:szCs w:val="24"/>
        </w:rPr>
        <w:t xml:space="preserve"> 2012). We will use forest fire incidences and burned area data from the MODIS Active Fire Products and MODIS Burned Area Products (</w:t>
      </w:r>
      <w:hyperlink r:id="rId13" w:history="1">
        <w:r w:rsidRPr="001E121E">
          <w:rPr>
            <w:rStyle w:val="Hyperlink"/>
            <w:rFonts w:ascii="Gill Sans MT" w:hAnsi="Gill Sans MT" w:cs="Times New Roman"/>
            <w:sz w:val="24"/>
            <w:szCs w:val="24"/>
          </w:rPr>
          <w:t>https://modis-fire.umd.edu/ba.html</w:t>
        </w:r>
      </w:hyperlink>
      <w:r w:rsidRPr="0085045A">
        <w:rPr>
          <w:rFonts w:ascii="Gill Sans MT" w:hAnsi="Gill Sans MT" w:cs="Times New Roman"/>
          <w:color w:val="0E101A"/>
          <w:sz w:val="24"/>
          <w:szCs w:val="24"/>
        </w:rPr>
        <w:t>). Since invasive alien species are the second most critical threat to biodiversity and have negatively impacted agriculture and livelihoods (</w:t>
      </w:r>
      <w:proofErr w:type="spellStart"/>
      <w:r w:rsidRPr="0085045A">
        <w:rPr>
          <w:rFonts w:ascii="Gill Sans MT" w:hAnsi="Gill Sans MT" w:cs="Times New Roman"/>
          <w:color w:val="0E101A"/>
          <w:sz w:val="24"/>
          <w:szCs w:val="24"/>
        </w:rPr>
        <w:t>Bellard</w:t>
      </w:r>
      <w:proofErr w:type="spellEnd"/>
      <w:r w:rsidRPr="0085045A">
        <w:rPr>
          <w:rFonts w:ascii="Gill Sans MT" w:hAnsi="Gill Sans MT" w:cs="Times New Roman"/>
          <w:color w:val="0E101A"/>
          <w:sz w:val="24"/>
          <w:szCs w:val="24"/>
        </w:rPr>
        <w:t xml:space="preserve"> et al. 2016; </w:t>
      </w:r>
      <w:proofErr w:type="spellStart"/>
      <w:r w:rsidRPr="0085045A">
        <w:rPr>
          <w:rFonts w:ascii="Gill Sans MT" w:hAnsi="Gill Sans MT" w:cs="Times New Roman"/>
          <w:color w:val="0E101A"/>
          <w:sz w:val="24"/>
          <w:szCs w:val="24"/>
        </w:rPr>
        <w:t>Paini</w:t>
      </w:r>
      <w:proofErr w:type="spellEnd"/>
      <w:r w:rsidRPr="0085045A">
        <w:rPr>
          <w:rFonts w:ascii="Gill Sans MT" w:hAnsi="Gill Sans MT" w:cs="Times New Roman"/>
          <w:color w:val="0E101A"/>
          <w:sz w:val="24"/>
          <w:szCs w:val="24"/>
        </w:rPr>
        <w:t xml:space="preserve"> et al. 2016), it is critical to incorporate that information in the current VRA. We will use a composite suitability map for 24 species (out of a total of 26 reported from Nepal) of invasive alien plants (IAPs) produced by Shrestha and Shrestha (2019). As </w:t>
      </w:r>
      <w:proofErr w:type="gramStart"/>
      <w:r w:rsidRPr="0085045A">
        <w:rPr>
          <w:rFonts w:ascii="Gill Sans MT" w:hAnsi="Gill Sans MT" w:cs="Times New Roman"/>
          <w:color w:val="0E101A"/>
          <w:sz w:val="24"/>
          <w:szCs w:val="24"/>
        </w:rPr>
        <w:t>an author of the paper are</w:t>
      </w:r>
      <w:proofErr w:type="gramEnd"/>
      <w:r w:rsidRPr="0085045A">
        <w:rPr>
          <w:rFonts w:ascii="Gill Sans MT" w:hAnsi="Gill Sans MT" w:cs="Times New Roman"/>
          <w:color w:val="0E101A"/>
          <w:sz w:val="24"/>
          <w:szCs w:val="24"/>
        </w:rPr>
        <w:t xml:space="preserve"> our team members, we have access to that data.</w:t>
      </w:r>
    </w:p>
    <w:p w14:paraId="4CDA8D4A" w14:textId="380BD081" w:rsidR="0085045A" w:rsidRPr="0085045A" w:rsidRDefault="0085045A" w:rsidP="0085045A">
      <w:pPr>
        <w:pBdr>
          <w:top w:val="nil"/>
          <w:left w:val="nil"/>
          <w:bottom w:val="nil"/>
          <w:right w:val="nil"/>
          <w:between w:val="nil"/>
        </w:pBdr>
        <w:spacing w:after="0" w:line="360" w:lineRule="auto"/>
        <w:jc w:val="both"/>
        <w:rPr>
          <w:rFonts w:ascii="Gill Sans MT" w:hAnsi="Gill Sans MT" w:cs="Times New Roman"/>
          <w:color w:val="0E101A"/>
          <w:sz w:val="24"/>
          <w:szCs w:val="24"/>
        </w:rPr>
      </w:pPr>
      <w:r w:rsidRPr="0085045A">
        <w:rPr>
          <w:rFonts w:ascii="Gill Sans MT" w:hAnsi="Gill Sans MT" w:cs="Times New Roman"/>
          <w:color w:val="0E101A"/>
          <w:sz w:val="24"/>
          <w:szCs w:val="24"/>
        </w:rPr>
        <w:t xml:space="preserve">A very high-resolution land use land cover (LULC) data for each municipality data will be extracted from </w:t>
      </w:r>
      <w:hyperlink r:id="rId14" w:history="1">
        <w:r w:rsidRPr="001E121E">
          <w:rPr>
            <w:rStyle w:val="Hyperlink"/>
            <w:rFonts w:ascii="Gill Sans MT" w:hAnsi="Gill Sans MT" w:cs="Times New Roman"/>
            <w:sz w:val="24"/>
            <w:szCs w:val="24"/>
          </w:rPr>
          <w:t>https://livingatlas.arcgis.com/landcoverexplorer</w:t>
        </w:r>
      </w:hyperlink>
      <w:r w:rsidRPr="0085045A">
        <w:rPr>
          <w:rFonts w:ascii="Gill Sans MT" w:hAnsi="Gill Sans MT" w:cs="Times New Roman"/>
          <w:color w:val="0E101A"/>
          <w:sz w:val="24"/>
          <w:szCs w:val="24"/>
        </w:rPr>
        <w:t>.</w:t>
      </w:r>
      <w:r>
        <w:rPr>
          <w:rFonts w:ascii="Gill Sans MT" w:hAnsi="Gill Sans MT" w:cs="Times New Roman"/>
          <w:color w:val="0E101A"/>
          <w:sz w:val="24"/>
          <w:szCs w:val="24"/>
        </w:rPr>
        <w:t xml:space="preserve"> </w:t>
      </w:r>
      <w:r w:rsidRPr="0085045A">
        <w:rPr>
          <w:rFonts w:ascii="Gill Sans MT" w:hAnsi="Gill Sans MT" w:cs="Times New Roman"/>
          <w:color w:val="0E101A"/>
          <w:sz w:val="24"/>
          <w:szCs w:val="24"/>
        </w:rPr>
        <w:t>This 10m spatial resolution data is available for 2017-2022 globally. We will make a single consensus layer of LULC by combining six years of annual datasets and triangulating it with Nepal’s LULC data produced by Uddin (2015).</w:t>
      </w:r>
    </w:p>
    <w:p w14:paraId="4A97DEBF" w14:textId="77777777" w:rsidR="004A14F9" w:rsidRDefault="0085045A" w:rsidP="004A14F9">
      <w:pPr>
        <w:pBdr>
          <w:top w:val="nil"/>
          <w:left w:val="nil"/>
          <w:bottom w:val="nil"/>
          <w:right w:val="nil"/>
          <w:between w:val="nil"/>
        </w:pBdr>
        <w:spacing w:after="0" w:line="360" w:lineRule="auto"/>
        <w:jc w:val="both"/>
        <w:rPr>
          <w:rFonts w:ascii="Gill Sans MT" w:hAnsi="Gill Sans MT" w:cs="Times New Roman"/>
          <w:color w:val="0E101A"/>
          <w:sz w:val="24"/>
          <w:szCs w:val="24"/>
        </w:rPr>
      </w:pPr>
      <w:r w:rsidRPr="0085045A">
        <w:rPr>
          <w:rFonts w:ascii="Gill Sans MT" w:hAnsi="Gill Sans MT" w:cs="Times New Roman"/>
          <w:color w:val="0E101A"/>
          <w:sz w:val="24"/>
          <w:szCs w:val="24"/>
        </w:rPr>
        <w:t xml:space="preserve">Social and demographic data will be gathered from the National Population and Housing Census of 2021, conducted by the National Statistics Office (National Statistics Office, 2021) and the latest Agriculture Census Data (National Statistics Office 2023). Data related to WASH-related disease incidences and service statistics were obtained from the Integrated Health Management </w:t>
      </w:r>
      <w:r w:rsidRPr="0085045A">
        <w:rPr>
          <w:rFonts w:ascii="Gill Sans MT" w:hAnsi="Gill Sans MT" w:cs="Times New Roman"/>
          <w:color w:val="0E101A"/>
          <w:sz w:val="24"/>
          <w:szCs w:val="24"/>
        </w:rPr>
        <w:lastRenderedPageBreak/>
        <w:t xml:space="preserve">Information System of the Ministry of Health and Population, Government of Nepal, and can be accessed at this link: </w:t>
      </w:r>
      <w:hyperlink r:id="rId15" w:history="1">
        <w:r w:rsidRPr="001E121E">
          <w:rPr>
            <w:rStyle w:val="Hyperlink"/>
            <w:rFonts w:ascii="Gill Sans MT" w:hAnsi="Gill Sans MT" w:cs="Times New Roman"/>
            <w:sz w:val="24"/>
            <w:szCs w:val="24"/>
          </w:rPr>
          <w:t>https://dohs.gov.np/information-systems/health-management-information-section/</w:t>
        </w:r>
      </w:hyperlink>
      <w:r w:rsidRPr="0085045A">
        <w:rPr>
          <w:rFonts w:ascii="Gill Sans MT" w:hAnsi="Gill Sans MT" w:cs="Times New Roman"/>
          <w:color w:val="0E101A"/>
          <w:sz w:val="24"/>
          <w:szCs w:val="24"/>
        </w:rPr>
        <w:t>.</w:t>
      </w:r>
    </w:p>
    <w:p w14:paraId="1EBF1407" w14:textId="7B96F2B4" w:rsidR="004A14F9" w:rsidRPr="004A14F9" w:rsidRDefault="004A14F9" w:rsidP="004A14F9">
      <w:pPr>
        <w:pBdr>
          <w:top w:val="nil"/>
          <w:left w:val="nil"/>
          <w:bottom w:val="nil"/>
          <w:right w:val="nil"/>
          <w:between w:val="nil"/>
        </w:pBdr>
        <w:spacing w:after="0" w:line="360" w:lineRule="auto"/>
        <w:jc w:val="both"/>
        <w:rPr>
          <w:rFonts w:ascii="Gill Sans MT" w:hAnsi="Gill Sans MT" w:cs="Times New Roman"/>
          <w:color w:val="0E101A"/>
          <w:sz w:val="24"/>
          <w:szCs w:val="24"/>
        </w:rPr>
      </w:pPr>
      <w:r w:rsidRPr="004A14F9">
        <w:rPr>
          <w:rFonts w:ascii="Gill Sans MT" w:eastAsia="Times New Roman" w:hAnsi="Gill Sans MT" w:cs="Times New Roman"/>
          <w:sz w:val="24"/>
          <w:szCs w:val="24"/>
        </w:rPr>
        <w:t xml:space="preserve">One of the indicators that will be considered is the annual presence of unhealthy air, which is measured in terms of the mean annual concentration of particulate matter (PM 2.5). This technical hazard is directly linked to public health and climate change. The mean annual concentration of particulate matter (PM 2.5) for the years 1998-2021, which will be extracted from the global dataset by Van </w:t>
      </w:r>
      <w:proofErr w:type="spellStart"/>
      <w:r w:rsidRPr="004A14F9">
        <w:rPr>
          <w:rFonts w:ascii="Gill Sans MT" w:eastAsia="Times New Roman" w:hAnsi="Gill Sans MT" w:cs="Times New Roman"/>
          <w:sz w:val="24"/>
          <w:szCs w:val="24"/>
        </w:rPr>
        <w:t>Donkelaar</w:t>
      </w:r>
      <w:proofErr w:type="spellEnd"/>
      <w:r w:rsidRPr="004A14F9">
        <w:rPr>
          <w:rFonts w:ascii="Gill Sans MT" w:eastAsia="Times New Roman" w:hAnsi="Gill Sans MT" w:cs="Times New Roman"/>
          <w:sz w:val="24"/>
          <w:szCs w:val="24"/>
        </w:rPr>
        <w:t xml:space="preserve"> et al., 2020, was categorized into hazardous and non-hazardous levels based on </w:t>
      </w:r>
      <w:proofErr w:type="gramStart"/>
      <w:r w:rsidR="00342B0D">
        <w:rPr>
          <w:rFonts w:ascii="Gill Sans MT" w:eastAsia="Times New Roman" w:hAnsi="Gill Sans MT" w:cs="Times New Roman"/>
          <w:sz w:val="24"/>
          <w:szCs w:val="24"/>
        </w:rPr>
        <w:t>WHO’s</w:t>
      </w:r>
      <w:proofErr w:type="gramEnd"/>
      <w:r w:rsidR="00342B0D">
        <w:rPr>
          <w:rFonts w:ascii="Gill Sans MT" w:eastAsia="Times New Roman" w:hAnsi="Gill Sans MT" w:cs="Times New Roman"/>
          <w:sz w:val="24"/>
          <w:szCs w:val="24"/>
        </w:rPr>
        <w:t xml:space="preserve"> guidelines</w:t>
      </w:r>
      <w:r w:rsidRPr="004A14F9">
        <w:rPr>
          <w:rFonts w:ascii="Gill Sans MT" w:eastAsia="Times New Roman" w:hAnsi="Gill Sans MT" w:cs="Times New Roman"/>
          <w:sz w:val="24"/>
          <w:szCs w:val="24"/>
        </w:rPr>
        <w:t xml:space="preserve"> and national air quality standards.</w:t>
      </w:r>
    </w:p>
    <w:p w14:paraId="626BD33D" w14:textId="417E20DA" w:rsidR="00C277D1" w:rsidRPr="003B213A" w:rsidRDefault="00834AD8" w:rsidP="003B213A">
      <w:pPr>
        <w:pStyle w:val="Heading2"/>
        <w:numPr>
          <w:ilvl w:val="1"/>
          <w:numId w:val="16"/>
        </w:numPr>
        <w:spacing w:line="360" w:lineRule="auto"/>
        <w:jc w:val="both"/>
        <w:rPr>
          <w:rFonts w:ascii="Gill Sans MT" w:eastAsia="Times New Roman" w:hAnsi="Gill Sans MT" w:cs="Times New Roman"/>
          <w:sz w:val="24"/>
          <w:szCs w:val="24"/>
        </w:rPr>
      </w:pPr>
      <w:r w:rsidRPr="003B213A">
        <w:rPr>
          <w:rFonts w:ascii="Gill Sans MT" w:eastAsia="Times New Roman" w:hAnsi="Gill Sans MT" w:cs="Times New Roman"/>
          <w:sz w:val="24"/>
          <w:szCs w:val="24"/>
          <w:lang w:val="en-AU"/>
        </w:rPr>
        <w:t>Data s</w:t>
      </w:r>
      <w:r w:rsidR="00C277D1" w:rsidRPr="003B213A">
        <w:rPr>
          <w:rFonts w:ascii="Gill Sans MT" w:eastAsia="Times New Roman" w:hAnsi="Gill Sans MT" w:cs="Times New Roman"/>
          <w:sz w:val="24"/>
          <w:szCs w:val="24"/>
          <w:lang w:val="en-AU"/>
        </w:rPr>
        <w:t>tandardization and normalization</w:t>
      </w:r>
      <w:r w:rsidR="00C277D1" w:rsidRPr="003B213A">
        <w:rPr>
          <w:rFonts w:ascii="Gill Sans MT" w:eastAsia="Times New Roman" w:hAnsi="Gill Sans MT" w:cs="Times New Roman"/>
          <w:sz w:val="24"/>
          <w:szCs w:val="24"/>
        </w:rPr>
        <w:t xml:space="preserve"> </w:t>
      </w:r>
    </w:p>
    <w:p w14:paraId="0D8AE6A8" w14:textId="77777777" w:rsidR="004A14F9" w:rsidRPr="004A14F9" w:rsidRDefault="004A14F9" w:rsidP="004A14F9">
      <w:pPr>
        <w:pStyle w:val="Heading2"/>
        <w:spacing w:line="360" w:lineRule="auto"/>
        <w:jc w:val="both"/>
        <w:rPr>
          <w:rFonts w:ascii="Gill Sans MT" w:eastAsia="Times New Roman" w:hAnsi="Gill Sans MT" w:cs="Times New Roman"/>
          <w:sz w:val="24"/>
          <w:szCs w:val="24"/>
          <w:lang w:val="en-AU"/>
        </w:rPr>
      </w:pPr>
      <w:r w:rsidRPr="004A14F9">
        <w:rPr>
          <w:rFonts w:ascii="Gill Sans MT" w:eastAsia="Times New Roman" w:hAnsi="Gill Sans MT" w:cs="Times New Roman"/>
          <w:color w:val="auto"/>
          <w:sz w:val="24"/>
          <w:szCs w:val="24"/>
        </w:rPr>
        <w:t>We will carefully examine spatial and temporal coverage, units, and scale of the data, and evaluate the quality, usability, and relevancy of the collected data/indicators. After analyzing the temporal trends of historical climate, climate extremes, climate-induced hazards, and future climate scenarios relevant to the VRA of the local municipality, we will create a comprehensive list of indicators and values. Tabular data of different indicators categorized into hazards, exposure, sensitivity, and adaptive capacity and their values will be prepared at the scale of thirty-six municipalities. Since the values of different indicators have different units and scales, we will normalize them using the max-min normalization method (Ogasawara et al. 2010). This will transform the original value into the range of 0 (minimum) to 1 (maximum).</w:t>
      </w:r>
    </w:p>
    <w:p w14:paraId="4C9FF528" w14:textId="556B3988" w:rsidR="00C277D1" w:rsidRPr="003B213A" w:rsidRDefault="00C277D1" w:rsidP="003B213A">
      <w:pPr>
        <w:pStyle w:val="Heading2"/>
        <w:numPr>
          <w:ilvl w:val="1"/>
          <w:numId w:val="16"/>
        </w:numPr>
        <w:spacing w:line="360" w:lineRule="auto"/>
        <w:jc w:val="both"/>
        <w:rPr>
          <w:rFonts w:ascii="Gill Sans MT" w:eastAsia="Times New Roman" w:hAnsi="Gill Sans MT" w:cs="Times New Roman"/>
          <w:sz w:val="24"/>
          <w:szCs w:val="24"/>
          <w:lang w:val="en-AU"/>
        </w:rPr>
      </w:pPr>
      <w:r w:rsidRPr="003B213A">
        <w:rPr>
          <w:rFonts w:ascii="Gill Sans MT" w:eastAsia="Times New Roman" w:hAnsi="Gill Sans MT" w:cs="Times New Roman"/>
          <w:sz w:val="24"/>
          <w:szCs w:val="24"/>
          <w:lang w:val="en-AU"/>
        </w:rPr>
        <w:t xml:space="preserve">Create a composite value for adaptive capacity, sensitivity, exposure </w:t>
      </w:r>
    </w:p>
    <w:p w14:paraId="5BC9FAF3" w14:textId="3391CC4E" w:rsidR="00C277D1" w:rsidRPr="003B213A" w:rsidRDefault="00E01ADC" w:rsidP="003B213A">
      <w:pPr>
        <w:pBdr>
          <w:top w:val="nil"/>
          <w:left w:val="nil"/>
          <w:bottom w:val="nil"/>
          <w:right w:val="nil"/>
          <w:between w:val="nil"/>
        </w:pBdr>
        <w:spacing w:after="0" w:line="360" w:lineRule="auto"/>
        <w:jc w:val="both"/>
        <w:rPr>
          <w:rFonts w:ascii="Gill Sans MT" w:eastAsia="Times New Roman" w:hAnsi="Gill Sans MT" w:cs="Times New Roman"/>
          <w:sz w:val="24"/>
          <w:szCs w:val="24"/>
        </w:rPr>
      </w:pPr>
      <w:r w:rsidRPr="003B213A">
        <w:rPr>
          <w:rFonts w:ascii="Gill Sans MT" w:eastAsia="Times New Roman" w:hAnsi="Gill Sans MT" w:cs="Times New Roman"/>
          <w:sz w:val="24"/>
          <w:szCs w:val="24"/>
        </w:rPr>
        <w:t>Different indicators of adaptive capacity, sensitivity</w:t>
      </w:r>
      <w:r w:rsidR="00FF39DA">
        <w:rPr>
          <w:rFonts w:ascii="Gill Sans MT" w:eastAsia="Times New Roman" w:hAnsi="Gill Sans MT" w:cs="Times New Roman"/>
          <w:sz w:val="24"/>
          <w:szCs w:val="24"/>
        </w:rPr>
        <w:t>,</w:t>
      </w:r>
      <w:r w:rsidRPr="003B213A">
        <w:rPr>
          <w:rFonts w:ascii="Gill Sans MT" w:eastAsia="Times New Roman" w:hAnsi="Gill Sans MT" w:cs="Times New Roman"/>
          <w:sz w:val="24"/>
          <w:szCs w:val="24"/>
        </w:rPr>
        <w:t xml:space="preserve"> and exposure will be grouped and a composite value for </w:t>
      </w:r>
      <w:proofErr w:type="spellStart"/>
      <w:r w:rsidRPr="003B213A">
        <w:rPr>
          <w:rFonts w:ascii="Gill Sans MT" w:eastAsia="Times New Roman" w:hAnsi="Gill Sans MT" w:cs="Times New Roman"/>
          <w:sz w:val="24"/>
          <w:szCs w:val="24"/>
        </w:rPr>
        <w:t>adaptative</w:t>
      </w:r>
      <w:proofErr w:type="spellEnd"/>
      <w:r w:rsidRPr="003B213A">
        <w:rPr>
          <w:rFonts w:ascii="Gill Sans MT" w:eastAsia="Times New Roman" w:hAnsi="Gill Sans MT" w:cs="Times New Roman"/>
          <w:sz w:val="24"/>
          <w:szCs w:val="24"/>
        </w:rPr>
        <w:t xml:space="preserve"> capacity, sensitivity</w:t>
      </w:r>
      <w:r w:rsidR="00FF39DA">
        <w:rPr>
          <w:rFonts w:ascii="Gill Sans MT" w:eastAsia="Times New Roman" w:hAnsi="Gill Sans MT" w:cs="Times New Roman"/>
          <w:sz w:val="24"/>
          <w:szCs w:val="24"/>
        </w:rPr>
        <w:t>,</w:t>
      </w:r>
      <w:r w:rsidRPr="003B213A">
        <w:rPr>
          <w:rFonts w:ascii="Gill Sans MT" w:eastAsia="Times New Roman" w:hAnsi="Gill Sans MT" w:cs="Times New Roman"/>
          <w:sz w:val="24"/>
          <w:szCs w:val="24"/>
        </w:rPr>
        <w:t xml:space="preserve"> and exposure will be calculated by taking an average. These composite values will be used to calculate vulnerability and risk.  </w:t>
      </w:r>
    </w:p>
    <w:p w14:paraId="3A0B9592" w14:textId="4D00792D" w:rsidR="00C277D1" w:rsidRPr="003B213A" w:rsidRDefault="00C277D1" w:rsidP="003B213A">
      <w:pPr>
        <w:pStyle w:val="Heading2"/>
        <w:numPr>
          <w:ilvl w:val="1"/>
          <w:numId w:val="16"/>
        </w:numPr>
        <w:spacing w:line="360" w:lineRule="auto"/>
        <w:jc w:val="both"/>
        <w:rPr>
          <w:rFonts w:ascii="Gill Sans MT" w:eastAsia="Times New Roman" w:hAnsi="Gill Sans MT" w:cs="Times New Roman"/>
          <w:sz w:val="24"/>
          <w:szCs w:val="24"/>
          <w:lang w:val="en-AU"/>
        </w:rPr>
      </w:pPr>
      <w:r w:rsidRPr="003B213A">
        <w:rPr>
          <w:rFonts w:ascii="Gill Sans MT" w:eastAsia="Times New Roman" w:hAnsi="Gill Sans MT" w:cs="Times New Roman"/>
          <w:sz w:val="24"/>
          <w:szCs w:val="24"/>
          <w:lang w:val="en-AU"/>
        </w:rPr>
        <w:t>C</w:t>
      </w:r>
      <w:r w:rsidR="00834AD8" w:rsidRPr="003B213A">
        <w:rPr>
          <w:rFonts w:ascii="Gill Sans MT" w:eastAsia="Times New Roman" w:hAnsi="Gill Sans MT" w:cs="Times New Roman"/>
          <w:sz w:val="24"/>
          <w:szCs w:val="24"/>
          <w:lang w:val="en-AU"/>
        </w:rPr>
        <w:t>reate c</w:t>
      </w:r>
      <w:r w:rsidRPr="003B213A">
        <w:rPr>
          <w:rFonts w:ascii="Gill Sans MT" w:eastAsia="Times New Roman" w:hAnsi="Gill Sans MT" w:cs="Times New Roman"/>
          <w:sz w:val="24"/>
          <w:szCs w:val="24"/>
          <w:lang w:val="en-AU"/>
        </w:rPr>
        <w:t xml:space="preserve">omposite </w:t>
      </w:r>
      <w:r w:rsidR="00834AD8" w:rsidRPr="003B213A">
        <w:rPr>
          <w:rFonts w:ascii="Gill Sans MT" w:eastAsia="Times New Roman" w:hAnsi="Gill Sans MT" w:cs="Times New Roman"/>
          <w:sz w:val="24"/>
          <w:szCs w:val="24"/>
          <w:lang w:val="en-AU"/>
        </w:rPr>
        <w:t>m</w:t>
      </w:r>
      <w:r w:rsidRPr="003B213A">
        <w:rPr>
          <w:rFonts w:ascii="Gill Sans MT" w:eastAsia="Times New Roman" w:hAnsi="Gill Sans MT" w:cs="Times New Roman"/>
          <w:sz w:val="24"/>
          <w:szCs w:val="24"/>
          <w:lang w:val="en-AU"/>
        </w:rPr>
        <w:t xml:space="preserve">ultiple </w:t>
      </w:r>
      <w:r w:rsidR="00834AD8" w:rsidRPr="003B213A">
        <w:rPr>
          <w:rFonts w:ascii="Gill Sans MT" w:eastAsia="Times New Roman" w:hAnsi="Gill Sans MT" w:cs="Times New Roman"/>
          <w:sz w:val="24"/>
          <w:szCs w:val="24"/>
          <w:lang w:val="en-AU"/>
        </w:rPr>
        <w:t>hazard index</w:t>
      </w:r>
    </w:p>
    <w:p w14:paraId="6975D150" w14:textId="41609CC6" w:rsidR="00C277D1" w:rsidRPr="003B213A" w:rsidRDefault="00C277D1" w:rsidP="003B213A">
      <w:pPr>
        <w:spacing w:after="0" w:line="360" w:lineRule="auto"/>
        <w:jc w:val="both"/>
        <w:rPr>
          <w:rFonts w:ascii="Gill Sans MT" w:hAnsi="Gill Sans MT" w:cs="Times New Roman"/>
          <w:sz w:val="24"/>
          <w:szCs w:val="24"/>
          <w:lang w:val="en-AU"/>
        </w:rPr>
      </w:pPr>
      <w:r w:rsidRPr="003B213A">
        <w:rPr>
          <w:rFonts w:ascii="Gill Sans MT" w:eastAsia="Times New Roman" w:hAnsi="Gill Sans MT" w:cs="Times New Roman"/>
          <w:sz w:val="24"/>
          <w:szCs w:val="24"/>
          <w:lang w:val="en-AU"/>
        </w:rPr>
        <w:t xml:space="preserve">The individual </w:t>
      </w:r>
      <w:r w:rsidR="00E01ADC" w:rsidRPr="003B213A">
        <w:rPr>
          <w:rFonts w:ascii="Gill Sans MT" w:eastAsia="Times New Roman" w:hAnsi="Gill Sans MT" w:cs="Times New Roman"/>
          <w:sz w:val="24"/>
          <w:szCs w:val="24"/>
          <w:lang w:val="en-AU"/>
        </w:rPr>
        <w:t>data of different</w:t>
      </w:r>
      <w:r w:rsidRPr="003B213A">
        <w:rPr>
          <w:rFonts w:ascii="Gill Sans MT" w:eastAsia="Times New Roman" w:hAnsi="Gill Sans MT" w:cs="Times New Roman"/>
          <w:sz w:val="24"/>
          <w:szCs w:val="24"/>
          <w:lang w:val="en-AU"/>
        </w:rPr>
        <w:t xml:space="preserve"> hazards </w:t>
      </w:r>
      <w:r w:rsidR="00E01ADC" w:rsidRPr="003B213A">
        <w:rPr>
          <w:rFonts w:ascii="Gill Sans MT" w:eastAsia="Times New Roman" w:hAnsi="Gill Sans MT" w:cs="Times New Roman"/>
          <w:sz w:val="24"/>
          <w:szCs w:val="24"/>
          <w:lang w:val="en-AU"/>
        </w:rPr>
        <w:t xml:space="preserve">will be then </w:t>
      </w:r>
      <w:proofErr w:type="gramStart"/>
      <w:r w:rsidRPr="003B213A">
        <w:rPr>
          <w:rFonts w:ascii="Gill Sans MT" w:eastAsia="Times New Roman" w:hAnsi="Gill Sans MT" w:cs="Times New Roman"/>
          <w:sz w:val="24"/>
          <w:szCs w:val="24"/>
          <w:lang w:val="en-AU"/>
        </w:rPr>
        <w:t>combined/overlaid</w:t>
      </w:r>
      <w:proofErr w:type="gramEnd"/>
      <w:r w:rsidRPr="003B213A">
        <w:rPr>
          <w:rFonts w:ascii="Gill Sans MT" w:eastAsia="Times New Roman" w:hAnsi="Gill Sans MT" w:cs="Times New Roman"/>
          <w:sz w:val="24"/>
          <w:szCs w:val="24"/>
          <w:lang w:val="en-AU"/>
        </w:rPr>
        <w:t xml:space="preserve"> to produce a multi-hazard </w:t>
      </w:r>
      <w:r w:rsidR="00E01ADC" w:rsidRPr="003B213A">
        <w:rPr>
          <w:rFonts w:ascii="Gill Sans MT" w:eastAsia="Times New Roman" w:hAnsi="Gill Sans MT" w:cs="Times New Roman"/>
          <w:sz w:val="24"/>
          <w:szCs w:val="24"/>
          <w:lang w:val="en-AU"/>
        </w:rPr>
        <w:t xml:space="preserve">index which is later used to analyse risk. </w:t>
      </w:r>
    </w:p>
    <w:p w14:paraId="01C96C24" w14:textId="58F0758D" w:rsidR="00C277D1" w:rsidRPr="003B213A" w:rsidRDefault="00C277D1" w:rsidP="003B213A">
      <w:pPr>
        <w:pStyle w:val="Heading2"/>
        <w:numPr>
          <w:ilvl w:val="1"/>
          <w:numId w:val="16"/>
        </w:numPr>
        <w:spacing w:line="360" w:lineRule="auto"/>
        <w:jc w:val="both"/>
        <w:rPr>
          <w:rFonts w:ascii="Gill Sans MT" w:eastAsia="Times New Roman" w:hAnsi="Gill Sans MT" w:cs="Times New Roman"/>
          <w:sz w:val="24"/>
          <w:szCs w:val="24"/>
          <w:lang w:val="en-AU"/>
        </w:rPr>
      </w:pPr>
      <w:r w:rsidRPr="003B213A">
        <w:rPr>
          <w:rFonts w:ascii="Gill Sans MT" w:eastAsia="Times New Roman" w:hAnsi="Gill Sans MT" w:cs="Times New Roman"/>
          <w:sz w:val="24"/>
          <w:szCs w:val="24"/>
          <w:lang w:val="en-AU"/>
        </w:rPr>
        <w:t xml:space="preserve">Analyse Vulnerability and Risk at </w:t>
      </w:r>
      <w:r w:rsidR="00E24E2C" w:rsidRPr="003B213A">
        <w:rPr>
          <w:rFonts w:ascii="Gill Sans MT" w:eastAsia="Times New Roman" w:hAnsi="Gill Sans MT" w:cs="Times New Roman"/>
          <w:sz w:val="24"/>
          <w:szCs w:val="24"/>
          <w:lang w:val="en-AU"/>
        </w:rPr>
        <w:t>municipality scale</w:t>
      </w:r>
    </w:p>
    <w:p w14:paraId="71D5DF65" w14:textId="431BBBD6" w:rsidR="00E24E2C" w:rsidRPr="003B213A" w:rsidRDefault="00E24E2C" w:rsidP="003B213A">
      <w:pPr>
        <w:spacing w:after="0" w:line="360" w:lineRule="auto"/>
        <w:jc w:val="both"/>
        <w:rPr>
          <w:rFonts w:ascii="Gill Sans MT" w:eastAsia="Times New Roman" w:hAnsi="Gill Sans MT" w:cs="Times New Roman"/>
          <w:color w:val="000000" w:themeColor="text1"/>
          <w:sz w:val="24"/>
          <w:szCs w:val="24"/>
          <w:lang w:val="en-AU"/>
        </w:rPr>
      </w:pPr>
      <w:r w:rsidRPr="003B213A">
        <w:rPr>
          <w:rFonts w:ascii="Gill Sans MT" w:eastAsia="Times New Roman" w:hAnsi="Gill Sans MT" w:cs="Times New Roman"/>
          <w:color w:val="000000" w:themeColor="text1"/>
          <w:sz w:val="24"/>
          <w:szCs w:val="24"/>
          <w:lang w:val="en-AU"/>
        </w:rPr>
        <w:t xml:space="preserve">We will use the concept of vulnerability and risk by following the concept of (IPCC, 2014) </w:t>
      </w:r>
      <w:r w:rsidR="004D3885" w:rsidRPr="003B213A">
        <w:rPr>
          <w:rFonts w:ascii="Gill Sans MT" w:eastAsia="Times New Roman" w:hAnsi="Gill Sans MT" w:cs="Times New Roman"/>
          <w:color w:val="000000" w:themeColor="text1"/>
          <w:sz w:val="24"/>
          <w:szCs w:val="24"/>
          <w:lang w:val="en-AU"/>
        </w:rPr>
        <w:t xml:space="preserve">and </w:t>
      </w:r>
      <w:proofErr w:type="spellStart"/>
      <w:r w:rsidR="004D3885" w:rsidRPr="003B213A">
        <w:rPr>
          <w:rFonts w:ascii="Gill Sans MT" w:eastAsia="Times New Roman" w:hAnsi="Gill Sans MT" w:cs="Times New Roman"/>
          <w:color w:val="000000" w:themeColor="text1"/>
          <w:sz w:val="24"/>
          <w:szCs w:val="24"/>
          <w:lang w:val="en-AU"/>
        </w:rPr>
        <w:t>MoFE</w:t>
      </w:r>
      <w:proofErr w:type="spellEnd"/>
      <w:r w:rsidRPr="003B213A">
        <w:rPr>
          <w:rFonts w:ascii="Gill Sans MT" w:eastAsia="Times New Roman" w:hAnsi="Gill Sans MT" w:cs="Times New Roman"/>
          <w:color w:val="000000" w:themeColor="text1"/>
          <w:sz w:val="24"/>
          <w:szCs w:val="24"/>
          <w:lang w:val="en-AU"/>
        </w:rPr>
        <w:t xml:space="preserve"> (2021 a, b) which define vulnerability and risk as follows</w:t>
      </w:r>
      <w:r w:rsidR="004D3885" w:rsidRPr="003B213A">
        <w:rPr>
          <w:rFonts w:ascii="Gill Sans MT" w:eastAsia="Times New Roman" w:hAnsi="Gill Sans MT" w:cs="Times New Roman"/>
          <w:color w:val="000000" w:themeColor="text1"/>
          <w:sz w:val="24"/>
          <w:szCs w:val="24"/>
          <w:lang w:val="en-AU"/>
        </w:rPr>
        <w:t>:</w:t>
      </w:r>
    </w:p>
    <w:p w14:paraId="470E6A71" w14:textId="322B30FF" w:rsidR="00E24E2C" w:rsidRPr="003B213A" w:rsidRDefault="00E24E2C" w:rsidP="003B213A">
      <w:pPr>
        <w:spacing w:after="0" w:line="360" w:lineRule="auto"/>
        <w:jc w:val="both"/>
        <w:rPr>
          <w:rFonts w:ascii="Gill Sans MT" w:eastAsia="Times New Roman" w:hAnsi="Gill Sans MT" w:cs="Times New Roman"/>
          <w:color w:val="000000" w:themeColor="text1"/>
          <w:sz w:val="24"/>
          <w:szCs w:val="24"/>
          <w:lang w:val="en-AU"/>
        </w:rPr>
      </w:pPr>
      <m:oMath>
        <m:r>
          <w:rPr>
            <w:rFonts w:ascii="Cambria Math" w:eastAsia="Times New Roman" w:hAnsi="Cambria Math" w:cs="Times New Roman"/>
            <w:color w:val="000000" w:themeColor="text1"/>
            <w:sz w:val="24"/>
            <w:szCs w:val="24"/>
            <w:lang w:val="en-AU"/>
          </w:rPr>
          <m:t>Vulnerability=ƒ(Sensitivity, Adaptive Capacity)</m:t>
        </m:r>
      </m:oMath>
      <w:r w:rsidRPr="003B213A">
        <w:rPr>
          <w:rFonts w:ascii="Gill Sans MT" w:eastAsia="Times New Roman" w:hAnsi="Gill Sans MT" w:cs="Times New Roman"/>
          <w:color w:val="000000" w:themeColor="text1"/>
          <w:sz w:val="24"/>
          <w:szCs w:val="24"/>
          <w:lang w:val="en-AU"/>
        </w:rPr>
        <w:t xml:space="preserve"> ……………………………..…….. (</w:t>
      </w:r>
      <w:proofErr w:type="gramStart"/>
      <w:r w:rsidRPr="003B213A">
        <w:rPr>
          <w:rFonts w:ascii="Gill Sans MT" w:eastAsia="Times New Roman" w:hAnsi="Gill Sans MT" w:cs="Times New Roman"/>
          <w:color w:val="000000" w:themeColor="text1"/>
          <w:sz w:val="24"/>
          <w:szCs w:val="24"/>
          <w:lang w:val="en-AU"/>
        </w:rPr>
        <w:t>i</w:t>
      </w:r>
      <w:proofErr w:type="gramEnd"/>
      <w:r w:rsidRPr="003B213A">
        <w:rPr>
          <w:rFonts w:ascii="Gill Sans MT" w:eastAsia="Times New Roman" w:hAnsi="Gill Sans MT" w:cs="Times New Roman"/>
          <w:color w:val="000000" w:themeColor="text1"/>
          <w:sz w:val="24"/>
          <w:szCs w:val="24"/>
          <w:lang w:val="en-AU"/>
        </w:rPr>
        <w:t>)</w:t>
      </w:r>
    </w:p>
    <w:p w14:paraId="0F164593" w14:textId="061D67AA" w:rsidR="00E24E2C" w:rsidRPr="003B213A" w:rsidRDefault="00E24E2C" w:rsidP="003B213A">
      <w:pPr>
        <w:spacing w:after="0" w:line="360" w:lineRule="auto"/>
        <w:jc w:val="both"/>
        <w:rPr>
          <w:rFonts w:ascii="Gill Sans MT" w:eastAsia="Times New Roman" w:hAnsi="Gill Sans MT" w:cs="Times New Roman"/>
          <w:color w:val="000000" w:themeColor="text1"/>
          <w:sz w:val="24"/>
          <w:szCs w:val="24"/>
          <w:lang w:val="en-AU"/>
        </w:rPr>
      </w:pPr>
      <m:oMath>
        <m:r>
          <w:rPr>
            <w:rFonts w:ascii="Cambria Math" w:eastAsia="Times New Roman" w:hAnsi="Cambria Math" w:cs="Times New Roman"/>
            <w:color w:val="000000" w:themeColor="text1"/>
            <w:sz w:val="24"/>
            <w:szCs w:val="24"/>
            <w:lang w:val="en-AU"/>
          </w:rPr>
          <w:lastRenderedPageBreak/>
          <m:t>Risk=ƒ(Hazard, Exposure, Vulnerability)</m:t>
        </m:r>
      </m:oMath>
      <w:r w:rsidRPr="003B213A">
        <w:rPr>
          <w:rFonts w:ascii="Gill Sans MT" w:eastAsia="Times New Roman" w:hAnsi="Gill Sans MT" w:cs="Times New Roman"/>
          <w:color w:val="000000" w:themeColor="text1"/>
          <w:sz w:val="24"/>
          <w:szCs w:val="24"/>
          <w:lang w:val="en-AU"/>
        </w:rPr>
        <w:t xml:space="preserve"> ……………………………..………..…….. (ii)</w:t>
      </w:r>
    </w:p>
    <w:p w14:paraId="61B69BB1" w14:textId="44C459F5" w:rsidR="00E24E2C" w:rsidRPr="003B213A" w:rsidRDefault="00FF39DA" w:rsidP="003B213A">
      <w:pPr>
        <w:spacing w:after="0" w:line="360" w:lineRule="auto"/>
        <w:jc w:val="both"/>
        <w:rPr>
          <w:rFonts w:ascii="Gill Sans MT" w:eastAsia="Times New Roman" w:hAnsi="Gill Sans MT" w:cs="Times New Roman"/>
          <w:color w:val="000000" w:themeColor="text1"/>
          <w:sz w:val="24"/>
          <w:szCs w:val="24"/>
          <w:lang w:val="en-AU"/>
        </w:rPr>
      </w:pPr>
      <w:r>
        <w:rPr>
          <w:rFonts w:ascii="Gill Sans MT" w:eastAsia="Times New Roman" w:hAnsi="Gill Sans MT" w:cs="Times New Roman"/>
          <w:color w:val="000000" w:themeColor="text1"/>
          <w:sz w:val="24"/>
          <w:szCs w:val="24"/>
          <w:lang w:val="en-AU"/>
        </w:rPr>
        <w:t>Before</w:t>
      </w:r>
      <w:r w:rsidR="004D3885" w:rsidRPr="003B213A">
        <w:rPr>
          <w:rFonts w:ascii="Gill Sans MT" w:eastAsia="Times New Roman" w:hAnsi="Gill Sans MT" w:cs="Times New Roman"/>
          <w:color w:val="000000" w:themeColor="text1"/>
          <w:sz w:val="24"/>
          <w:szCs w:val="24"/>
          <w:lang w:val="en-AU"/>
        </w:rPr>
        <w:t xml:space="preserve"> applying the formula, a crucial step involves conducting a multi-collinearity test within each category to identify variables that exhibit high correlation. </w:t>
      </w:r>
      <w:r w:rsidR="00E24E2C" w:rsidRPr="003B213A">
        <w:rPr>
          <w:rFonts w:ascii="Gill Sans MT" w:eastAsia="Times New Roman" w:hAnsi="Gill Sans MT" w:cs="Times New Roman"/>
          <w:color w:val="000000" w:themeColor="text1"/>
          <w:sz w:val="24"/>
          <w:szCs w:val="24"/>
          <w:lang w:val="en-AU"/>
        </w:rPr>
        <w:t xml:space="preserve">Highly correlated variables will be </w:t>
      </w:r>
      <w:r w:rsidR="004D3885" w:rsidRPr="003B213A">
        <w:rPr>
          <w:rFonts w:ascii="Gill Sans MT" w:eastAsia="Times New Roman" w:hAnsi="Gill Sans MT" w:cs="Times New Roman"/>
          <w:color w:val="000000" w:themeColor="text1"/>
          <w:sz w:val="24"/>
          <w:szCs w:val="24"/>
          <w:lang w:val="en-AU"/>
        </w:rPr>
        <w:t>excluded</w:t>
      </w:r>
      <w:r w:rsidR="00E24E2C" w:rsidRPr="003B213A">
        <w:rPr>
          <w:rFonts w:ascii="Gill Sans MT" w:eastAsia="Times New Roman" w:hAnsi="Gill Sans MT" w:cs="Times New Roman"/>
          <w:color w:val="000000" w:themeColor="text1"/>
          <w:sz w:val="24"/>
          <w:szCs w:val="24"/>
          <w:lang w:val="en-AU"/>
        </w:rPr>
        <w:t xml:space="preserve"> </w:t>
      </w:r>
      <w:r w:rsidR="00A75A1F" w:rsidRPr="003B213A">
        <w:rPr>
          <w:rFonts w:ascii="Gill Sans MT" w:eastAsia="Times New Roman" w:hAnsi="Gill Sans MT" w:cs="Times New Roman"/>
          <w:color w:val="000000" w:themeColor="text1"/>
          <w:sz w:val="24"/>
          <w:szCs w:val="24"/>
          <w:lang w:val="en-AU"/>
        </w:rPr>
        <w:t>using variance in</w:t>
      </w:r>
      <w:r w:rsidR="00F40E9B" w:rsidRPr="003B213A">
        <w:rPr>
          <w:rFonts w:ascii="Gill Sans MT" w:eastAsia="Times New Roman" w:hAnsi="Gill Sans MT" w:cs="Times New Roman"/>
          <w:color w:val="000000" w:themeColor="text1"/>
          <w:sz w:val="24"/>
          <w:szCs w:val="24"/>
          <w:lang w:val="en-AU"/>
        </w:rPr>
        <w:t xml:space="preserve">flation factor analysis </w:t>
      </w:r>
      <w:r w:rsidR="00E24E2C" w:rsidRPr="003B213A">
        <w:rPr>
          <w:rFonts w:ascii="Gill Sans MT" w:eastAsia="Times New Roman" w:hAnsi="Gill Sans MT" w:cs="Times New Roman"/>
          <w:color w:val="000000" w:themeColor="text1"/>
          <w:sz w:val="24"/>
          <w:szCs w:val="24"/>
          <w:lang w:val="en-AU"/>
        </w:rPr>
        <w:t xml:space="preserve">and the remaining </w:t>
      </w:r>
      <w:r w:rsidR="004D3885" w:rsidRPr="003B213A">
        <w:rPr>
          <w:rFonts w:ascii="Gill Sans MT" w:eastAsia="Times New Roman" w:hAnsi="Gill Sans MT" w:cs="Times New Roman"/>
          <w:color w:val="000000" w:themeColor="text1"/>
          <w:sz w:val="24"/>
          <w:szCs w:val="24"/>
          <w:lang w:val="en-AU"/>
        </w:rPr>
        <w:t xml:space="preserve">uncorrelated </w:t>
      </w:r>
      <w:r w:rsidR="00E24E2C" w:rsidRPr="003B213A">
        <w:rPr>
          <w:rFonts w:ascii="Gill Sans MT" w:eastAsia="Times New Roman" w:hAnsi="Gill Sans MT" w:cs="Times New Roman"/>
          <w:color w:val="000000" w:themeColor="text1"/>
          <w:sz w:val="24"/>
          <w:szCs w:val="24"/>
          <w:lang w:val="en-AU"/>
        </w:rPr>
        <w:t xml:space="preserve">variables will be used for the final analysis. Vulnerability and risk </w:t>
      </w:r>
      <w:r w:rsidR="004D3885" w:rsidRPr="003B213A">
        <w:rPr>
          <w:rFonts w:ascii="Gill Sans MT" w:eastAsia="Times New Roman" w:hAnsi="Gill Sans MT" w:cs="Times New Roman"/>
          <w:color w:val="000000" w:themeColor="text1"/>
          <w:sz w:val="24"/>
          <w:szCs w:val="24"/>
          <w:lang w:val="en-AU"/>
        </w:rPr>
        <w:t xml:space="preserve">indices </w:t>
      </w:r>
      <w:r w:rsidR="00E24E2C" w:rsidRPr="003B213A">
        <w:rPr>
          <w:rFonts w:ascii="Gill Sans MT" w:eastAsia="Times New Roman" w:hAnsi="Gill Sans MT" w:cs="Times New Roman"/>
          <w:color w:val="000000" w:themeColor="text1"/>
          <w:sz w:val="24"/>
          <w:szCs w:val="24"/>
          <w:lang w:val="en-AU"/>
        </w:rPr>
        <w:t xml:space="preserve">will be calculated by </w:t>
      </w:r>
      <w:r w:rsidR="004D3885" w:rsidRPr="003B213A">
        <w:rPr>
          <w:rFonts w:ascii="Gill Sans MT" w:eastAsia="Times New Roman" w:hAnsi="Gill Sans MT" w:cs="Times New Roman"/>
          <w:color w:val="000000" w:themeColor="text1"/>
          <w:sz w:val="24"/>
          <w:szCs w:val="24"/>
          <w:lang w:val="en-AU"/>
        </w:rPr>
        <w:t xml:space="preserve">using </w:t>
      </w:r>
      <w:r w:rsidR="00E24E2C" w:rsidRPr="003B213A">
        <w:rPr>
          <w:rFonts w:ascii="Gill Sans MT" w:eastAsia="Times New Roman" w:hAnsi="Gill Sans MT" w:cs="Times New Roman"/>
          <w:color w:val="000000" w:themeColor="text1"/>
          <w:sz w:val="24"/>
          <w:szCs w:val="24"/>
          <w:lang w:val="en-AU"/>
        </w:rPr>
        <w:t xml:space="preserve">the normalized values of the remaining </w:t>
      </w:r>
      <w:r w:rsidR="004D3885" w:rsidRPr="003B213A">
        <w:rPr>
          <w:rFonts w:ascii="Gill Sans MT" w:eastAsia="Times New Roman" w:hAnsi="Gill Sans MT" w:cs="Times New Roman"/>
          <w:color w:val="000000" w:themeColor="text1"/>
          <w:sz w:val="24"/>
          <w:szCs w:val="24"/>
          <w:lang w:val="en-AU"/>
        </w:rPr>
        <w:t xml:space="preserve">uncorrelated </w:t>
      </w:r>
      <w:r w:rsidR="00E24E2C" w:rsidRPr="003B213A">
        <w:rPr>
          <w:rFonts w:ascii="Gill Sans MT" w:eastAsia="Times New Roman" w:hAnsi="Gill Sans MT" w:cs="Times New Roman"/>
          <w:color w:val="000000" w:themeColor="text1"/>
          <w:sz w:val="24"/>
          <w:szCs w:val="24"/>
          <w:lang w:val="en-AU"/>
        </w:rPr>
        <w:t xml:space="preserve">variables. </w:t>
      </w:r>
    </w:p>
    <w:p w14:paraId="26F5B97F" w14:textId="48B15B9B" w:rsidR="00F40E9B" w:rsidRPr="00DB3F57" w:rsidRDefault="00F40E9B" w:rsidP="00DB3F57">
      <w:pPr>
        <w:pBdr>
          <w:top w:val="nil"/>
          <w:left w:val="nil"/>
          <w:bottom w:val="nil"/>
          <w:right w:val="nil"/>
          <w:between w:val="nil"/>
        </w:pBdr>
        <w:spacing w:after="0" w:line="360" w:lineRule="auto"/>
        <w:jc w:val="both"/>
        <w:rPr>
          <w:rFonts w:ascii="Gill Sans MT" w:eastAsia="Times New Roman" w:hAnsi="Gill Sans MT" w:cs="Times New Roman"/>
          <w:sz w:val="24"/>
          <w:szCs w:val="24"/>
        </w:rPr>
      </w:pPr>
      <w:r w:rsidRPr="003B213A">
        <w:rPr>
          <w:rFonts w:ascii="Gill Sans MT" w:eastAsia="Times New Roman" w:hAnsi="Gill Sans MT" w:cs="Times New Roman"/>
          <w:color w:val="000000" w:themeColor="text1"/>
          <w:sz w:val="24"/>
          <w:szCs w:val="24"/>
          <w:lang w:val="en-AU"/>
        </w:rPr>
        <w:t xml:space="preserve">Municipalities will be mapped based on the scores of </w:t>
      </w:r>
      <w:r w:rsidR="002569E1" w:rsidRPr="003B213A">
        <w:rPr>
          <w:rFonts w:ascii="Gill Sans MT" w:eastAsia="Times New Roman" w:hAnsi="Gill Sans MT" w:cs="Times New Roman"/>
          <w:color w:val="000000" w:themeColor="text1"/>
          <w:sz w:val="24"/>
          <w:szCs w:val="24"/>
          <w:lang w:val="en-AU"/>
        </w:rPr>
        <w:t>vulnerabilities</w:t>
      </w:r>
      <w:r w:rsidRPr="003B213A">
        <w:rPr>
          <w:rFonts w:ascii="Gill Sans MT" w:eastAsia="Times New Roman" w:hAnsi="Gill Sans MT" w:cs="Times New Roman"/>
          <w:color w:val="000000" w:themeColor="text1"/>
          <w:sz w:val="24"/>
          <w:szCs w:val="24"/>
          <w:lang w:val="en-AU"/>
        </w:rPr>
        <w:t xml:space="preserve">, risks, </w:t>
      </w:r>
      <w:proofErr w:type="spellStart"/>
      <w:r w:rsidRPr="003B213A">
        <w:rPr>
          <w:rFonts w:ascii="Gill Sans MT" w:eastAsia="Times New Roman" w:hAnsi="Gill Sans MT" w:cs="Times New Roman"/>
          <w:color w:val="000000" w:themeColor="text1"/>
          <w:sz w:val="24"/>
          <w:szCs w:val="24"/>
          <w:lang w:val="en-AU"/>
        </w:rPr>
        <w:t>adaptative</w:t>
      </w:r>
      <w:proofErr w:type="spellEnd"/>
      <w:r w:rsidRPr="003B213A">
        <w:rPr>
          <w:rFonts w:ascii="Gill Sans MT" w:eastAsia="Times New Roman" w:hAnsi="Gill Sans MT" w:cs="Times New Roman"/>
          <w:color w:val="000000" w:themeColor="text1"/>
          <w:sz w:val="24"/>
          <w:szCs w:val="24"/>
          <w:lang w:val="en-AU"/>
        </w:rPr>
        <w:t xml:space="preserve"> capacity, </w:t>
      </w:r>
      <w:r w:rsidRPr="00DB3F57">
        <w:rPr>
          <w:rFonts w:ascii="Gill Sans MT" w:eastAsia="Times New Roman" w:hAnsi="Gill Sans MT" w:cs="Times New Roman"/>
          <w:sz w:val="24"/>
          <w:szCs w:val="24"/>
        </w:rPr>
        <w:t xml:space="preserve">sensitivity, exposure, drought, flood, </w:t>
      </w:r>
      <w:proofErr w:type="gramStart"/>
      <w:r w:rsidRPr="00DB3F57">
        <w:rPr>
          <w:rFonts w:ascii="Gill Sans MT" w:eastAsia="Times New Roman" w:hAnsi="Gill Sans MT" w:cs="Times New Roman"/>
          <w:sz w:val="24"/>
          <w:szCs w:val="24"/>
        </w:rPr>
        <w:t>landslide</w:t>
      </w:r>
      <w:proofErr w:type="gramEnd"/>
      <w:r w:rsidRPr="00DB3F57">
        <w:rPr>
          <w:rFonts w:ascii="Gill Sans MT" w:eastAsia="Times New Roman" w:hAnsi="Gill Sans MT" w:cs="Times New Roman"/>
          <w:sz w:val="24"/>
          <w:szCs w:val="24"/>
        </w:rPr>
        <w:t xml:space="preserve"> and fire </w:t>
      </w:r>
      <w:r w:rsidR="002569E1" w:rsidRPr="00DB3F57">
        <w:rPr>
          <w:rFonts w:ascii="Gill Sans MT" w:eastAsia="Times New Roman" w:hAnsi="Gill Sans MT" w:cs="Times New Roman"/>
          <w:sz w:val="24"/>
          <w:szCs w:val="24"/>
        </w:rPr>
        <w:t>susceptibilities</w:t>
      </w:r>
      <w:r w:rsidRPr="00DB3F57">
        <w:rPr>
          <w:rFonts w:ascii="Gill Sans MT" w:eastAsia="Times New Roman" w:hAnsi="Gill Sans MT" w:cs="Times New Roman"/>
          <w:sz w:val="24"/>
          <w:szCs w:val="24"/>
        </w:rPr>
        <w:t>.</w:t>
      </w:r>
    </w:p>
    <w:p w14:paraId="4AFED025" w14:textId="60DCA236" w:rsidR="000C27B7" w:rsidRPr="00DB3F57" w:rsidRDefault="00F40E9B" w:rsidP="00DB3F57">
      <w:pPr>
        <w:pStyle w:val="Heading2"/>
        <w:numPr>
          <w:ilvl w:val="1"/>
          <w:numId w:val="16"/>
        </w:numPr>
        <w:spacing w:line="360" w:lineRule="auto"/>
        <w:jc w:val="both"/>
        <w:rPr>
          <w:rFonts w:ascii="Gill Sans MT" w:eastAsia="Times New Roman" w:hAnsi="Gill Sans MT" w:cs="Times New Roman"/>
          <w:sz w:val="24"/>
          <w:szCs w:val="24"/>
          <w:lang w:val="en-AU"/>
        </w:rPr>
      </w:pPr>
      <w:r w:rsidRPr="00DB3F57">
        <w:rPr>
          <w:rFonts w:ascii="Gill Sans MT" w:eastAsia="Times New Roman" w:hAnsi="Gill Sans MT" w:cs="Times New Roman"/>
          <w:sz w:val="24"/>
          <w:szCs w:val="24"/>
          <w:lang w:val="en-AU"/>
        </w:rPr>
        <w:t>C</w:t>
      </w:r>
      <w:r w:rsidR="004C11DD" w:rsidRPr="00DB3F57">
        <w:rPr>
          <w:rFonts w:ascii="Gill Sans MT" w:eastAsia="Times New Roman" w:hAnsi="Gill Sans MT" w:cs="Times New Roman"/>
          <w:sz w:val="24"/>
          <w:szCs w:val="24"/>
          <w:lang w:val="en-AU"/>
        </w:rPr>
        <w:t xml:space="preserve">o-creation workshops and </w:t>
      </w:r>
      <w:r w:rsidR="000C27B7" w:rsidRPr="00DB3F57">
        <w:rPr>
          <w:rFonts w:ascii="Gill Sans MT" w:eastAsia="Times New Roman" w:hAnsi="Gill Sans MT" w:cs="Times New Roman"/>
          <w:sz w:val="24"/>
          <w:szCs w:val="24"/>
          <w:lang w:val="en-AU"/>
        </w:rPr>
        <w:t>focus group discussion</w:t>
      </w:r>
      <w:r w:rsidR="004C11DD" w:rsidRPr="00DB3F57">
        <w:rPr>
          <w:rFonts w:ascii="Gill Sans MT" w:eastAsia="Times New Roman" w:hAnsi="Gill Sans MT" w:cs="Times New Roman"/>
          <w:sz w:val="24"/>
          <w:szCs w:val="24"/>
          <w:lang w:val="en-AU"/>
        </w:rPr>
        <w:t>s</w:t>
      </w:r>
    </w:p>
    <w:p w14:paraId="0918FAF9" w14:textId="77777777" w:rsidR="00FF39DA" w:rsidRPr="00DB3F57" w:rsidRDefault="00FF39DA" w:rsidP="00DB3F57">
      <w:pPr>
        <w:pBdr>
          <w:top w:val="nil"/>
          <w:left w:val="nil"/>
          <w:bottom w:val="nil"/>
          <w:right w:val="nil"/>
          <w:between w:val="nil"/>
        </w:pBdr>
        <w:spacing w:after="0" w:line="360" w:lineRule="auto"/>
        <w:jc w:val="both"/>
        <w:rPr>
          <w:rFonts w:ascii="Gill Sans MT" w:eastAsia="Times New Roman" w:hAnsi="Gill Sans MT" w:cs="Times New Roman"/>
          <w:sz w:val="24"/>
          <w:szCs w:val="24"/>
        </w:rPr>
      </w:pPr>
      <w:r w:rsidRPr="00DB3F57">
        <w:rPr>
          <w:rFonts w:ascii="Gill Sans MT" w:eastAsia="Times New Roman" w:hAnsi="Gill Sans MT" w:cs="Times New Roman"/>
          <w:sz w:val="24"/>
          <w:szCs w:val="24"/>
        </w:rPr>
        <w:t>The data and indicators will be tested in two municipalities as a pilot through a co-creating workshop and focus group discussion. A total of 36 municipal-level workshops (one for each municipality) will be organized. We will engage with diverse stakeholders including local government officials and representatives, government and non-government officials, farmers, fishermen, community forest user groups, and local indigenous people in these workshops.</w:t>
      </w:r>
    </w:p>
    <w:p w14:paraId="1E60D03E" w14:textId="77777777" w:rsidR="00FF39DA" w:rsidRPr="00DB3F57" w:rsidRDefault="00FF39DA" w:rsidP="00DB3F57">
      <w:pPr>
        <w:pBdr>
          <w:top w:val="nil"/>
          <w:left w:val="nil"/>
          <w:bottom w:val="nil"/>
          <w:right w:val="nil"/>
          <w:between w:val="nil"/>
        </w:pBdr>
        <w:spacing w:after="0" w:line="360" w:lineRule="auto"/>
        <w:jc w:val="both"/>
        <w:rPr>
          <w:rFonts w:ascii="Gill Sans MT" w:eastAsia="Times New Roman" w:hAnsi="Gill Sans MT" w:cs="Times New Roman"/>
          <w:sz w:val="24"/>
          <w:szCs w:val="24"/>
        </w:rPr>
      </w:pPr>
      <w:r w:rsidRPr="00DB3F57">
        <w:rPr>
          <w:rFonts w:ascii="Gill Sans MT" w:eastAsia="Times New Roman" w:hAnsi="Gill Sans MT" w:cs="Times New Roman"/>
          <w:sz w:val="24"/>
          <w:szCs w:val="24"/>
        </w:rPr>
        <w:t xml:space="preserve">During these workshops, we will present the outcomes of our analysis (from steps 3.3-3.9) to make the participants understand historical and projected climate change trends along with the associated hazards within their municipality. </w:t>
      </w:r>
    </w:p>
    <w:p w14:paraId="2443531B" w14:textId="77777777" w:rsidR="00FF39DA" w:rsidRPr="00DB3F57" w:rsidRDefault="00FF39DA" w:rsidP="00DB3F57">
      <w:pPr>
        <w:pBdr>
          <w:top w:val="nil"/>
          <w:left w:val="nil"/>
          <w:bottom w:val="nil"/>
          <w:right w:val="nil"/>
          <w:between w:val="nil"/>
        </w:pBdr>
        <w:spacing w:after="0" w:line="360" w:lineRule="auto"/>
        <w:jc w:val="both"/>
        <w:rPr>
          <w:rFonts w:ascii="Gill Sans MT" w:eastAsia="Times New Roman" w:hAnsi="Gill Sans MT" w:cs="Times New Roman"/>
          <w:sz w:val="24"/>
          <w:szCs w:val="24"/>
        </w:rPr>
      </w:pPr>
      <w:r w:rsidRPr="00DB3F57">
        <w:rPr>
          <w:rFonts w:ascii="Gill Sans MT" w:eastAsia="Times New Roman" w:hAnsi="Gill Sans MT" w:cs="Times New Roman"/>
          <w:sz w:val="24"/>
          <w:szCs w:val="24"/>
        </w:rPr>
        <w:t>To facilitate understanding, we will use Google Earth to visualize data and locate critical information on maps. We will also conduct participatory ranking exercises to assess information related to climate and hazards. We will gather information about their experiences with climate change, climate-induced hazards, and their engagement with institutional mechanisms (if applicable) in managing climate-induced hazards at the population and system level. This information will be subsequently used to update the vulnerability maps at the ward level.</w:t>
      </w:r>
    </w:p>
    <w:p w14:paraId="2E043053" w14:textId="1E8D0D48" w:rsidR="001A5265" w:rsidRPr="003B213A" w:rsidRDefault="001A5265" w:rsidP="00FF39DA">
      <w:pPr>
        <w:pStyle w:val="Heading2"/>
        <w:numPr>
          <w:ilvl w:val="1"/>
          <w:numId w:val="16"/>
        </w:numPr>
        <w:spacing w:line="360" w:lineRule="auto"/>
        <w:jc w:val="both"/>
        <w:rPr>
          <w:rFonts w:ascii="Gill Sans MT" w:eastAsia="Times New Roman" w:hAnsi="Gill Sans MT" w:cs="Times New Roman"/>
          <w:sz w:val="24"/>
          <w:szCs w:val="24"/>
          <w:lang w:val="en-AU"/>
        </w:rPr>
      </w:pPr>
      <w:r w:rsidRPr="003B213A">
        <w:rPr>
          <w:rFonts w:ascii="Gill Sans MT" w:eastAsia="Times New Roman" w:hAnsi="Gill Sans MT" w:cs="Times New Roman"/>
          <w:sz w:val="24"/>
          <w:szCs w:val="24"/>
          <w:lang w:val="en-AU"/>
        </w:rPr>
        <w:t xml:space="preserve">Development of VRA toolkit </w:t>
      </w:r>
    </w:p>
    <w:p w14:paraId="6958DA7F" w14:textId="1BB9531F" w:rsidR="00FC3760" w:rsidRPr="003B213A" w:rsidRDefault="001A5265" w:rsidP="003B213A">
      <w:pPr>
        <w:spacing w:after="0" w:line="360" w:lineRule="auto"/>
        <w:jc w:val="both"/>
        <w:rPr>
          <w:rFonts w:ascii="Gill Sans MT" w:hAnsi="Gill Sans MT" w:cs="Times New Roman"/>
          <w:sz w:val="24"/>
          <w:szCs w:val="24"/>
        </w:rPr>
      </w:pPr>
      <w:r w:rsidRPr="003B213A">
        <w:rPr>
          <w:rFonts w:ascii="Gill Sans MT" w:hAnsi="Gill Sans MT" w:cs="Times New Roman"/>
          <w:sz w:val="24"/>
          <w:szCs w:val="24"/>
        </w:rPr>
        <w:t xml:space="preserve">The study team will develop a toolkit </w:t>
      </w:r>
      <w:r w:rsidR="00B53F9B" w:rsidRPr="003B213A">
        <w:rPr>
          <w:rFonts w:ascii="Gill Sans MT" w:hAnsi="Gill Sans MT" w:cs="Times New Roman"/>
          <w:sz w:val="24"/>
          <w:szCs w:val="24"/>
        </w:rPr>
        <w:t xml:space="preserve">tailored </w:t>
      </w:r>
      <w:r w:rsidRPr="003B213A">
        <w:rPr>
          <w:rFonts w:ascii="Gill Sans MT" w:hAnsi="Gill Sans MT" w:cs="Times New Roman"/>
          <w:sz w:val="24"/>
          <w:szCs w:val="24"/>
        </w:rPr>
        <w:t>for participatory VRA at the local level. Th</w:t>
      </w:r>
      <w:r w:rsidR="00B53F9B" w:rsidRPr="003B213A">
        <w:rPr>
          <w:rFonts w:ascii="Gill Sans MT" w:hAnsi="Gill Sans MT" w:cs="Times New Roman"/>
          <w:sz w:val="24"/>
          <w:szCs w:val="24"/>
        </w:rPr>
        <w:t>is</w:t>
      </w:r>
      <w:r w:rsidRPr="003B213A">
        <w:rPr>
          <w:rFonts w:ascii="Gill Sans MT" w:hAnsi="Gill Sans MT" w:cs="Times New Roman"/>
          <w:sz w:val="24"/>
          <w:szCs w:val="24"/>
        </w:rPr>
        <w:t xml:space="preserve"> tool</w:t>
      </w:r>
      <w:r w:rsidR="00B53F9B" w:rsidRPr="003B213A">
        <w:rPr>
          <w:rFonts w:ascii="Gill Sans MT" w:hAnsi="Gill Sans MT" w:cs="Times New Roman"/>
          <w:sz w:val="24"/>
          <w:szCs w:val="24"/>
        </w:rPr>
        <w:t>kit</w:t>
      </w:r>
      <w:r w:rsidRPr="003B213A">
        <w:rPr>
          <w:rFonts w:ascii="Gill Sans MT" w:hAnsi="Gill Sans MT" w:cs="Times New Roman"/>
          <w:sz w:val="24"/>
          <w:szCs w:val="24"/>
        </w:rPr>
        <w:t xml:space="preserve"> </w:t>
      </w:r>
      <w:r w:rsidR="00B53F9B" w:rsidRPr="003B213A">
        <w:rPr>
          <w:rFonts w:ascii="Gill Sans MT" w:hAnsi="Gill Sans MT" w:cs="Times New Roman"/>
          <w:sz w:val="24"/>
          <w:szCs w:val="24"/>
        </w:rPr>
        <w:t xml:space="preserve">encompasses comprehensive </w:t>
      </w:r>
      <w:r w:rsidR="00164E6F" w:rsidRPr="003B213A">
        <w:rPr>
          <w:rFonts w:ascii="Gill Sans MT" w:hAnsi="Gill Sans MT" w:cs="Times New Roman"/>
          <w:sz w:val="24"/>
          <w:szCs w:val="24"/>
        </w:rPr>
        <w:t>information about climate vulnerability and risk, its importance to local</w:t>
      </w:r>
      <w:r w:rsidR="00B53F9B" w:rsidRPr="003B213A">
        <w:rPr>
          <w:rFonts w:ascii="Gill Sans MT" w:hAnsi="Gill Sans MT" w:cs="Times New Roman"/>
          <w:sz w:val="24"/>
          <w:szCs w:val="24"/>
        </w:rPr>
        <w:t>-</w:t>
      </w:r>
      <w:r w:rsidR="00164E6F" w:rsidRPr="003B213A">
        <w:rPr>
          <w:rFonts w:ascii="Gill Sans MT" w:hAnsi="Gill Sans MT" w:cs="Times New Roman"/>
          <w:sz w:val="24"/>
          <w:szCs w:val="24"/>
        </w:rPr>
        <w:t>level planning</w:t>
      </w:r>
      <w:r w:rsidR="00B53F9B" w:rsidRPr="003B213A">
        <w:rPr>
          <w:rFonts w:ascii="Gill Sans MT" w:hAnsi="Gill Sans MT" w:cs="Times New Roman"/>
          <w:sz w:val="24"/>
          <w:szCs w:val="24"/>
        </w:rPr>
        <w:t xml:space="preserve">. It also outlines the </w:t>
      </w:r>
      <w:r w:rsidRPr="003B213A">
        <w:rPr>
          <w:rFonts w:ascii="Gill Sans MT" w:hAnsi="Gill Sans MT" w:cs="Times New Roman"/>
          <w:sz w:val="24"/>
          <w:szCs w:val="24"/>
        </w:rPr>
        <w:t xml:space="preserve">data </w:t>
      </w:r>
      <w:r w:rsidR="00B53F9B" w:rsidRPr="003B213A">
        <w:rPr>
          <w:rFonts w:ascii="Gill Sans MT" w:hAnsi="Gill Sans MT" w:cs="Times New Roman"/>
          <w:sz w:val="24"/>
          <w:szCs w:val="24"/>
        </w:rPr>
        <w:t>requirements</w:t>
      </w:r>
      <w:r w:rsidRPr="003B213A">
        <w:rPr>
          <w:rFonts w:ascii="Gill Sans MT" w:hAnsi="Gill Sans MT" w:cs="Times New Roman"/>
          <w:sz w:val="24"/>
          <w:szCs w:val="24"/>
        </w:rPr>
        <w:t>,</w:t>
      </w:r>
      <w:r w:rsidR="00B53F9B" w:rsidRPr="003B213A">
        <w:rPr>
          <w:rFonts w:ascii="Gill Sans MT" w:hAnsi="Gill Sans MT" w:cs="Times New Roman"/>
          <w:sz w:val="24"/>
          <w:szCs w:val="24"/>
        </w:rPr>
        <w:t xml:space="preserve"> and presents </w:t>
      </w:r>
      <w:r w:rsidRPr="003B213A">
        <w:rPr>
          <w:rFonts w:ascii="Gill Sans MT" w:hAnsi="Gill Sans MT" w:cs="Times New Roman"/>
          <w:sz w:val="24"/>
          <w:szCs w:val="24"/>
        </w:rPr>
        <w:t>methodological steps</w:t>
      </w:r>
      <w:r w:rsidR="00164E6F" w:rsidRPr="003B213A">
        <w:rPr>
          <w:rFonts w:ascii="Gill Sans MT" w:hAnsi="Gill Sans MT" w:cs="Times New Roman"/>
          <w:sz w:val="24"/>
          <w:szCs w:val="24"/>
        </w:rPr>
        <w:t xml:space="preserve"> </w:t>
      </w:r>
      <w:r w:rsidR="00B53F9B" w:rsidRPr="003B213A">
        <w:rPr>
          <w:rFonts w:ascii="Gill Sans MT" w:hAnsi="Gill Sans MT" w:cs="Times New Roman"/>
          <w:sz w:val="24"/>
          <w:szCs w:val="24"/>
        </w:rPr>
        <w:t xml:space="preserve">for </w:t>
      </w:r>
      <w:r w:rsidR="00164E6F" w:rsidRPr="003B213A">
        <w:rPr>
          <w:rFonts w:ascii="Gill Sans MT" w:hAnsi="Gill Sans MT" w:cs="Times New Roman"/>
          <w:sz w:val="24"/>
          <w:szCs w:val="24"/>
        </w:rPr>
        <w:t>conduct</w:t>
      </w:r>
      <w:r w:rsidR="00B53F9B" w:rsidRPr="003B213A">
        <w:rPr>
          <w:rFonts w:ascii="Gill Sans MT" w:hAnsi="Gill Sans MT" w:cs="Times New Roman"/>
          <w:sz w:val="24"/>
          <w:szCs w:val="24"/>
        </w:rPr>
        <w:t>ing</w:t>
      </w:r>
      <w:r w:rsidR="00164E6F" w:rsidRPr="003B213A">
        <w:rPr>
          <w:rFonts w:ascii="Gill Sans MT" w:hAnsi="Gill Sans MT" w:cs="Times New Roman"/>
          <w:sz w:val="24"/>
          <w:szCs w:val="24"/>
        </w:rPr>
        <w:t xml:space="preserve"> VRA. The toolkit will be prepared in Nepali language</w:t>
      </w:r>
      <w:r w:rsidR="00B53F9B" w:rsidRPr="003B213A">
        <w:rPr>
          <w:rFonts w:ascii="Gill Sans MT" w:hAnsi="Gill Sans MT" w:cs="Times New Roman"/>
          <w:sz w:val="24"/>
          <w:szCs w:val="24"/>
        </w:rPr>
        <w:t xml:space="preserve">. The printed toolkit will be disseminated among the municipalities involved in the project and beyond. </w:t>
      </w:r>
    </w:p>
    <w:p w14:paraId="703FDACA" w14:textId="4D99E6AF" w:rsidR="004E5B17" w:rsidRPr="002011D4" w:rsidRDefault="007F6D8C" w:rsidP="003B213A">
      <w:pPr>
        <w:pStyle w:val="Heading1"/>
        <w:numPr>
          <w:ilvl w:val="0"/>
          <w:numId w:val="16"/>
        </w:numPr>
        <w:spacing w:before="0" w:line="360" w:lineRule="auto"/>
        <w:rPr>
          <w:rFonts w:ascii="Gill Sans MT" w:hAnsi="Gill Sans MT" w:cs="Times New Roman"/>
          <w:b/>
          <w:bCs/>
          <w:sz w:val="24"/>
          <w:szCs w:val="24"/>
        </w:rPr>
      </w:pPr>
      <w:r w:rsidRPr="003B213A">
        <w:rPr>
          <w:rFonts w:ascii="Gill Sans MT" w:hAnsi="Gill Sans MT" w:cs="Times New Roman"/>
          <w:b/>
          <w:bCs/>
          <w:sz w:val="24"/>
          <w:szCs w:val="24"/>
        </w:rPr>
        <w:lastRenderedPageBreak/>
        <w:t xml:space="preserve">Expertise and </w:t>
      </w:r>
      <w:r w:rsidR="00E41F2D" w:rsidRPr="003B213A">
        <w:rPr>
          <w:rFonts w:ascii="Gill Sans MT" w:hAnsi="Gill Sans MT" w:cs="Times New Roman"/>
          <w:b/>
          <w:bCs/>
          <w:sz w:val="24"/>
          <w:szCs w:val="24"/>
        </w:rPr>
        <w:t>e</w:t>
      </w:r>
      <w:r w:rsidRPr="003B213A">
        <w:rPr>
          <w:rFonts w:ascii="Gill Sans MT" w:hAnsi="Gill Sans MT" w:cs="Times New Roman"/>
          <w:b/>
          <w:bCs/>
          <w:sz w:val="24"/>
          <w:szCs w:val="24"/>
        </w:rPr>
        <w:t>xperience</w:t>
      </w:r>
      <w:r w:rsidR="00F24D82" w:rsidRPr="003B213A">
        <w:rPr>
          <w:rFonts w:ascii="Gill Sans MT" w:hAnsi="Gill Sans MT" w:cs="Times New Roman"/>
          <w:b/>
          <w:bCs/>
          <w:sz w:val="24"/>
          <w:szCs w:val="24"/>
        </w:rPr>
        <w:t xml:space="preserve"> </w:t>
      </w:r>
    </w:p>
    <w:p w14:paraId="2C24D565" w14:textId="5CB96A19" w:rsidR="00E41F2D" w:rsidRPr="003B213A" w:rsidRDefault="00E41F2D" w:rsidP="003B213A">
      <w:pPr>
        <w:pStyle w:val="Heading1"/>
        <w:spacing w:before="0" w:line="360" w:lineRule="auto"/>
        <w:rPr>
          <w:rFonts w:ascii="Gill Sans MT" w:hAnsi="Gill Sans MT" w:cs="Times New Roman"/>
          <w:b/>
          <w:bCs/>
          <w:sz w:val="24"/>
          <w:szCs w:val="24"/>
        </w:rPr>
      </w:pPr>
      <w:r w:rsidRPr="003B213A">
        <w:rPr>
          <w:rFonts w:ascii="Gill Sans MT" w:eastAsia="Times New Roman" w:hAnsi="Gill Sans MT" w:cs="Times New Roman"/>
          <w:sz w:val="24"/>
          <w:szCs w:val="24"/>
        </w:rPr>
        <w:t xml:space="preserve">Organizational </w:t>
      </w:r>
      <w:r w:rsidR="00BE27C2" w:rsidRPr="003B213A">
        <w:rPr>
          <w:rFonts w:ascii="Gill Sans MT" w:eastAsia="Times New Roman" w:hAnsi="Gill Sans MT" w:cs="Times New Roman"/>
          <w:sz w:val="24"/>
          <w:szCs w:val="24"/>
        </w:rPr>
        <w:t>e</w:t>
      </w:r>
      <w:r w:rsidRPr="003B213A">
        <w:rPr>
          <w:rFonts w:ascii="Gill Sans MT" w:eastAsia="Times New Roman" w:hAnsi="Gill Sans MT" w:cs="Times New Roman"/>
          <w:sz w:val="24"/>
          <w:szCs w:val="24"/>
        </w:rPr>
        <w:t xml:space="preserve">xpertise and </w:t>
      </w:r>
      <w:r w:rsidR="00BE27C2" w:rsidRPr="003B213A">
        <w:rPr>
          <w:rFonts w:ascii="Gill Sans MT" w:eastAsia="Times New Roman" w:hAnsi="Gill Sans MT" w:cs="Times New Roman"/>
          <w:sz w:val="24"/>
          <w:szCs w:val="24"/>
        </w:rPr>
        <w:t>e</w:t>
      </w:r>
      <w:r w:rsidRPr="003B213A">
        <w:rPr>
          <w:rFonts w:ascii="Gill Sans MT" w:eastAsia="Times New Roman" w:hAnsi="Gill Sans MT" w:cs="Times New Roman"/>
          <w:sz w:val="24"/>
          <w:szCs w:val="24"/>
        </w:rPr>
        <w:t>xperience</w:t>
      </w:r>
    </w:p>
    <w:p w14:paraId="64C91456" w14:textId="77777777" w:rsidR="009C02DA" w:rsidRPr="009C02DA" w:rsidRDefault="009C02DA" w:rsidP="009C02DA">
      <w:pPr>
        <w:spacing w:after="0" w:line="360" w:lineRule="auto"/>
        <w:jc w:val="both"/>
        <w:rPr>
          <w:rFonts w:ascii="Gill Sans MT" w:eastAsia="Times New Roman" w:hAnsi="Gill Sans MT" w:cs="Times New Roman"/>
          <w:sz w:val="24"/>
          <w:szCs w:val="24"/>
        </w:rPr>
      </w:pPr>
      <w:r w:rsidRPr="009C02DA">
        <w:rPr>
          <w:rFonts w:ascii="Gill Sans MT" w:eastAsia="Times New Roman" w:hAnsi="Gill Sans MT" w:cs="Times New Roman"/>
          <w:sz w:val="24"/>
          <w:szCs w:val="24"/>
        </w:rPr>
        <w:t>GIIS has a proven track record of completing 17 projects and working with major development partners of Nepal such as USAID (local works), DAI-PAANI program, UNDP-Nepal, World Health Organization-Geneva, WHO-Nepal, International Water Management Institute (IWMI), The Australian Centre for International Agricultural Research (ACIAR), International Centre for Integrated Mountain Development (ICIMOD). We are recognized as a leading research institute in Nepal in the environmental sector. With a highly experienced team of experts and a history of successful collaboration, we are well-equipped to conduct the task outlined in the call for proposal.</w:t>
      </w:r>
    </w:p>
    <w:p w14:paraId="1D420D50" w14:textId="111E182A" w:rsidR="00354365" w:rsidRPr="003B213A" w:rsidRDefault="009C02DA" w:rsidP="009C02DA">
      <w:pPr>
        <w:spacing w:after="0" w:line="360" w:lineRule="auto"/>
        <w:jc w:val="both"/>
        <w:rPr>
          <w:rFonts w:ascii="Gill Sans MT" w:eastAsia="Times New Roman" w:hAnsi="Gill Sans MT" w:cs="Times New Roman"/>
          <w:sz w:val="24"/>
          <w:szCs w:val="24"/>
        </w:rPr>
      </w:pPr>
      <w:r w:rsidRPr="009C02DA">
        <w:rPr>
          <w:rFonts w:ascii="Gill Sans MT" w:eastAsia="Times New Roman" w:hAnsi="Gill Sans MT" w:cs="Times New Roman"/>
          <w:sz w:val="24"/>
          <w:szCs w:val="24"/>
        </w:rPr>
        <w:t xml:space="preserve">GIIS has completed the following three assignments that align with the current project. GIIS has undertaken ‘Analysis of Vulnerability and Marginalization Risks in Nepal’ for USAID, Nepal in 2020 (Solicitation# 72036720Q00001). This work provided an assessment of spatially explicit social vulnerability, marginalization, and multi-hazard exposure and identified the high-risk municipalities in Nepal. It also showed how COVID-19 was impacting the existing social vulnerability of specific </w:t>
      </w:r>
      <w:proofErr w:type="spellStart"/>
      <w:r w:rsidRPr="009C02DA">
        <w:rPr>
          <w:rFonts w:ascii="Gill Sans MT" w:eastAsia="Times New Roman" w:hAnsi="Gill Sans MT" w:cs="Times New Roman"/>
          <w:sz w:val="24"/>
          <w:szCs w:val="24"/>
        </w:rPr>
        <w:t>comm</w:t>
      </w:r>
      <w:proofErr w:type="spellEnd"/>
    </w:p>
    <w:p w14:paraId="306210D1" w14:textId="655E02B1" w:rsidR="00E41F2D" w:rsidRDefault="00E41F2D" w:rsidP="003B213A">
      <w:pPr>
        <w:spacing w:after="0" w:line="360" w:lineRule="auto"/>
        <w:jc w:val="both"/>
        <w:rPr>
          <w:rFonts w:ascii="Gill Sans MT" w:eastAsia="Times New Roman" w:hAnsi="Gill Sans MT" w:cs="Times New Roman"/>
          <w:sz w:val="24"/>
          <w:szCs w:val="24"/>
        </w:rPr>
      </w:pPr>
      <w:r w:rsidRPr="003B213A">
        <w:rPr>
          <w:rFonts w:ascii="Gill Sans MT" w:eastAsia="Times New Roman" w:hAnsi="Gill Sans MT" w:cs="Times New Roman"/>
          <w:sz w:val="24"/>
          <w:szCs w:val="24"/>
        </w:rPr>
        <w:t xml:space="preserve">Similarly, GIIS has recently completed ‘Vulnerability and Risk Assessment to WASH facilities and Infrastructure at the municipality level for </w:t>
      </w:r>
      <w:proofErr w:type="spellStart"/>
      <w:r w:rsidRPr="003B213A">
        <w:rPr>
          <w:rFonts w:ascii="Gill Sans MT" w:eastAsia="Times New Roman" w:hAnsi="Gill Sans MT" w:cs="Times New Roman"/>
          <w:sz w:val="24"/>
          <w:szCs w:val="24"/>
        </w:rPr>
        <w:t>Dailekh</w:t>
      </w:r>
      <w:proofErr w:type="spellEnd"/>
      <w:r w:rsidRPr="003B213A">
        <w:rPr>
          <w:rFonts w:ascii="Gill Sans MT" w:eastAsia="Times New Roman" w:hAnsi="Gill Sans MT" w:cs="Times New Roman"/>
          <w:sz w:val="24"/>
          <w:szCs w:val="24"/>
        </w:rPr>
        <w:t xml:space="preserve"> and </w:t>
      </w:r>
      <w:proofErr w:type="spellStart"/>
      <w:r w:rsidRPr="003B213A">
        <w:rPr>
          <w:rFonts w:ascii="Gill Sans MT" w:eastAsia="Times New Roman" w:hAnsi="Gill Sans MT" w:cs="Times New Roman"/>
          <w:sz w:val="24"/>
          <w:szCs w:val="24"/>
        </w:rPr>
        <w:t>Sarlahi</w:t>
      </w:r>
      <w:proofErr w:type="spellEnd"/>
      <w:r w:rsidRPr="003B213A">
        <w:rPr>
          <w:rFonts w:ascii="Gill Sans MT" w:eastAsia="Times New Roman" w:hAnsi="Gill Sans MT" w:cs="Times New Roman"/>
          <w:sz w:val="24"/>
          <w:szCs w:val="24"/>
        </w:rPr>
        <w:t xml:space="preserve"> Districts of Nepal’ for International Water Management Institute (IWMI) Nepal. This assignment was a component of the two-year project ‘</w:t>
      </w:r>
      <w:hyperlink r:id="rId16" w:history="1">
        <w:r w:rsidRPr="003B213A">
          <w:rPr>
            <w:rStyle w:val="Hyperlink"/>
            <w:rFonts w:ascii="Gill Sans MT" w:eastAsia="Times New Roman" w:hAnsi="Gill Sans MT" w:cs="Times New Roman"/>
            <w:sz w:val="24"/>
            <w:szCs w:val="24"/>
          </w:rPr>
          <w:t>Addressing Climate Vulnerability in Nepal through Resilient Inclusive WASH Systems (RES-WASH)</w:t>
        </w:r>
      </w:hyperlink>
      <w:r w:rsidRPr="003B213A">
        <w:rPr>
          <w:rFonts w:ascii="Gill Sans MT" w:eastAsia="Times New Roman" w:hAnsi="Gill Sans MT" w:cs="Times New Roman"/>
          <w:sz w:val="24"/>
          <w:szCs w:val="24"/>
        </w:rPr>
        <w:t>’ funded by the Department of Foreign Affairs and Trade (DFAT), Australia through Water for Women (</w:t>
      </w:r>
      <w:proofErr w:type="spellStart"/>
      <w:r w:rsidRPr="003B213A">
        <w:rPr>
          <w:rFonts w:ascii="Gill Sans MT" w:eastAsia="Times New Roman" w:hAnsi="Gill Sans MT" w:cs="Times New Roman"/>
          <w:sz w:val="24"/>
          <w:szCs w:val="24"/>
        </w:rPr>
        <w:t>WfW</w:t>
      </w:r>
      <w:proofErr w:type="spellEnd"/>
      <w:r w:rsidRPr="003B213A">
        <w:rPr>
          <w:rFonts w:ascii="Gill Sans MT" w:eastAsia="Times New Roman" w:hAnsi="Gill Sans MT" w:cs="Times New Roman"/>
          <w:sz w:val="24"/>
          <w:szCs w:val="24"/>
        </w:rPr>
        <w:t xml:space="preserve">) Fund. </w:t>
      </w:r>
      <w:r w:rsidRPr="003B213A">
        <w:rPr>
          <w:rFonts w:ascii="Gill Sans MT" w:eastAsia="Times New Roman" w:hAnsi="Gill Sans MT" w:cs="Times New Roman"/>
          <w:b/>
          <w:bCs/>
          <w:sz w:val="24"/>
          <w:szCs w:val="24"/>
        </w:rPr>
        <w:t xml:space="preserve">Dr. </w:t>
      </w:r>
      <w:proofErr w:type="spellStart"/>
      <w:r w:rsidRPr="003B213A">
        <w:rPr>
          <w:rFonts w:ascii="Gill Sans MT" w:eastAsia="Times New Roman" w:hAnsi="Gill Sans MT" w:cs="Times New Roman"/>
          <w:b/>
          <w:bCs/>
          <w:sz w:val="24"/>
          <w:szCs w:val="24"/>
        </w:rPr>
        <w:t>Uttam</w:t>
      </w:r>
      <w:proofErr w:type="spellEnd"/>
      <w:r w:rsidRPr="003B213A">
        <w:rPr>
          <w:rFonts w:ascii="Gill Sans MT" w:eastAsia="Times New Roman" w:hAnsi="Gill Sans MT" w:cs="Times New Roman"/>
          <w:b/>
          <w:bCs/>
          <w:sz w:val="24"/>
          <w:szCs w:val="24"/>
        </w:rPr>
        <w:t xml:space="preserve"> </w:t>
      </w:r>
      <w:proofErr w:type="spellStart"/>
      <w:r w:rsidRPr="003B213A">
        <w:rPr>
          <w:rFonts w:ascii="Gill Sans MT" w:eastAsia="Times New Roman" w:hAnsi="Gill Sans MT" w:cs="Times New Roman"/>
          <w:b/>
          <w:bCs/>
          <w:sz w:val="24"/>
          <w:szCs w:val="24"/>
        </w:rPr>
        <w:t>Babu</w:t>
      </w:r>
      <w:proofErr w:type="spellEnd"/>
      <w:r w:rsidRPr="003B213A">
        <w:rPr>
          <w:rFonts w:ascii="Gill Sans MT" w:eastAsia="Times New Roman" w:hAnsi="Gill Sans MT" w:cs="Times New Roman"/>
          <w:b/>
          <w:bCs/>
          <w:sz w:val="24"/>
          <w:szCs w:val="24"/>
        </w:rPr>
        <w:t xml:space="preserve"> Shrestha</w:t>
      </w:r>
      <w:r w:rsidRPr="003B213A">
        <w:rPr>
          <w:rFonts w:ascii="Gill Sans MT" w:eastAsia="Times New Roman" w:hAnsi="Gill Sans MT" w:cs="Times New Roman"/>
          <w:sz w:val="24"/>
          <w:szCs w:val="24"/>
        </w:rPr>
        <w:t xml:space="preserve"> and </w:t>
      </w:r>
      <w:r w:rsidRPr="003B213A">
        <w:rPr>
          <w:rFonts w:ascii="Gill Sans MT" w:eastAsia="Times New Roman" w:hAnsi="Gill Sans MT" w:cs="Times New Roman"/>
          <w:b/>
          <w:bCs/>
          <w:sz w:val="24"/>
          <w:szCs w:val="24"/>
        </w:rPr>
        <w:t>Dr. Sujata Shrestha</w:t>
      </w:r>
      <w:r w:rsidR="00FA6313">
        <w:rPr>
          <w:rFonts w:ascii="Gill Sans MT" w:eastAsia="Times New Roman" w:hAnsi="Gill Sans MT" w:cs="Times New Roman"/>
          <w:b/>
          <w:bCs/>
          <w:sz w:val="24"/>
          <w:szCs w:val="24"/>
        </w:rPr>
        <w:t xml:space="preserve"> </w:t>
      </w:r>
      <w:r w:rsidR="00FA6313" w:rsidRPr="00FA6313">
        <w:rPr>
          <w:rFonts w:ascii="Gill Sans MT" w:eastAsia="Times New Roman" w:hAnsi="Gill Sans MT" w:cs="Times New Roman"/>
          <w:sz w:val="24"/>
          <w:szCs w:val="24"/>
        </w:rPr>
        <w:t xml:space="preserve">and </w:t>
      </w:r>
      <w:proofErr w:type="spellStart"/>
      <w:r w:rsidR="00FA6313">
        <w:rPr>
          <w:rFonts w:ascii="Gill Sans MT" w:eastAsia="Times New Roman" w:hAnsi="Gill Sans MT" w:cs="Times New Roman"/>
          <w:b/>
          <w:bCs/>
          <w:sz w:val="24"/>
          <w:szCs w:val="24"/>
        </w:rPr>
        <w:t>Shirish</w:t>
      </w:r>
      <w:proofErr w:type="spellEnd"/>
      <w:r w:rsidR="00FA6313">
        <w:rPr>
          <w:rFonts w:ascii="Gill Sans MT" w:eastAsia="Times New Roman" w:hAnsi="Gill Sans MT" w:cs="Times New Roman"/>
          <w:b/>
          <w:bCs/>
          <w:sz w:val="24"/>
          <w:szCs w:val="24"/>
        </w:rPr>
        <w:t xml:space="preserve"> </w:t>
      </w:r>
      <w:proofErr w:type="spellStart"/>
      <w:r w:rsidR="00FA6313">
        <w:rPr>
          <w:rFonts w:ascii="Gill Sans MT" w:eastAsia="Times New Roman" w:hAnsi="Gill Sans MT" w:cs="Times New Roman"/>
          <w:b/>
          <w:bCs/>
          <w:sz w:val="24"/>
          <w:szCs w:val="24"/>
        </w:rPr>
        <w:t>Maharjan</w:t>
      </w:r>
      <w:proofErr w:type="spellEnd"/>
      <w:r w:rsidRPr="003B213A">
        <w:rPr>
          <w:rFonts w:ascii="Gill Sans MT" w:eastAsia="Times New Roman" w:hAnsi="Gill Sans MT" w:cs="Times New Roman"/>
          <w:sz w:val="24"/>
          <w:szCs w:val="24"/>
        </w:rPr>
        <w:t xml:space="preserve"> involved in this project. </w:t>
      </w:r>
    </w:p>
    <w:p w14:paraId="46CCD172" w14:textId="77777777" w:rsidR="0010301C" w:rsidRPr="0010301C" w:rsidRDefault="0010301C" w:rsidP="0010301C">
      <w:pPr>
        <w:spacing w:line="360" w:lineRule="auto"/>
        <w:rPr>
          <w:rFonts w:ascii="Gill Sans MT" w:eastAsia="Times New Roman" w:hAnsi="Gill Sans MT" w:cs="Times New Roman"/>
          <w:sz w:val="24"/>
          <w:szCs w:val="24"/>
        </w:rPr>
      </w:pPr>
      <w:r w:rsidRPr="0010301C">
        <w:rPr>
          <w:rFonts w:ascii="Gill Sans MT" w:eastAsia="Times New Roman" w:hAnsi="Gill Sans MT" w:cs="Times New Roman"/>
          <w:sz w:val="24"/>
          <w:szCs w:val="24"/>
        </w:rPr>
        <w:t>In all three of these projects, we have adopted an innovative approach to data collection, curation, and extraction from a wide range of sources. The methodologies, codes, and data from these projects can be effectively leveraged for the current endeavor, enabling us to deliver high-quality results within a condensed timeframe.</w:t>
      </w:r>
    </w:p>
    <w:p w14:paraId="202936D5" w14:textId="77777777" w:rsidR="0010301C" w:rsidRPr="0010301C" w:rsidRDefault="0010301C" w:rsidP="00EA552D">
      <w:pPr>
        <w:spacing w:line="360" w:lineRule="auto"/>
        <w:jc w:val="both"/>
        <w:rPr>
          <w:rFonts w:ascii="Gill Sans MT" w:eastAsia="Times New Roman" w:hAnsi="Gill Sans MT" w:cs="Times New Roman"/>
          <w:sz w:val="24"/>
          <w:szCs w:val="24"/>
        </w:rPr>
      </w:pPr>
      <w:r w:rsidRPr="0010301C">
        <w:rPr>
          <w:rFonts w:ascii="Gill Sans MT" w:eastAsia="Times New Roman" w:hAnsi="Gill Sans MT" w:cs="Times New Roman"/>
          <w:sz w:val="24"/>
          <w:szCs w:val="24"/>
        </w:rPr>
        <w:t xml:space="preserve">We have been collaborating with the Ministry of Industry, Tourism, Forest and Environment of </w:t>
      </w:r>
      <w:proofErr w:type="spellStart"/>
      <w:r w:rsidRPr="0010301C">
        <w:rPr>
          <w:rFonts w:ascii="Gill Sans MT" w:eastAsia="Times New Roman" w:hAnsi="Gill Sans MT" w:cs="Times New Roman"/>
          <w:sz w:val="24"/>
          <w:szCs w:val="24"/>
        </w:rPr>
        <w:t>Karnali</w:t>
      </w:r>
      <w:proofErr w:type="spellEnd"/>
      <w:r w:rsidRPr="0010301C">
        <w:rPr>
          <w:rFonts w:ascii="Gill Sans MT" w:eastAsia="Times New Roman" w:hAnsi="Gill Sans MT" w:cs="Times New Roman"/>
          <w:sz w:val="24"/>
          <w:szCs w:val="24"/>
        </w:rPr>
        <w:t xml:space="preserve"> and </w:t>
      </w:r>
      <w:proofErr w:type="spellStart"/>
      <w:r w:rsidRPr="0010301C">
        <w:rPr>
          <w:rFonts w:ascii="Gill Sans MT" w:eastAsia="Times New Roman" w:hAnsi="Gill Sans MT" w:cs="Times New Roman"/>
          <w:sz w:val="24"/>
          <w:szCs w:val="24"/>
        </w:rPr>
        <w:t>Gandaki</w:t>
      </w:r>
      <w:proofErr w:type="spellEnd"/>
      <w:r w:rsidRPr="0010301C">
        <w:rPr>
          <w:rFonts w:ascii="Gill Sans MT" w:eastAsia="Times New Roman" w:hAnsi="Gill Sans MT" w:cs="Times New Roman"/>
          <w:sz w:val="24"/>
          <w:szCs w:val="24"/>
        </w:rPr>
        <w:t xml:space="preserve"> provinces for capacity building training including ‘Google Earth Engine Training’, ‘Statistical Analysis with R’, and QGIS training for rangers and officers residing in the </w:t>
      </w:r>
      <w:r w:rsidRPr="0010301C">
        <w:rPr>
          <w:rFonts w:ascii="Gill Sans MT" w:eastAsia="Times New Roman" w:hAnsi="Gill Sans MT" w:cs="Times New Roman"/>
          <w:sz w:val="24"/>
          <w:szCs w:val="24"/>
        </w:rPr>
        <w:lastRenderedPageBreak/>
        <w:t xml:space="preserve">respective provinces. Therefore, our close ties with key stakeholders relevant to this project, our familiarity with the geographic areas, and our proven track record of successful collaboration with USAID and DAI contribute to our confidence to complete the proposed project task with high-quality deliverables. </w:t>
      </w:r>
    </w:p>
    <w:p w14:paraId="0EA812BC" w14:textId="77777777" w:rsidR="00C97A81" w:rsidRDefault="0010301C" w:rsidP="00EA552D">
      <w:pPr>
        <w:spacing w:line="360" w:lineRule="auto"/>
        <w:jc w:val="both"/>
        <w:rPr>
          <w:rFonts w:ascii="Gill Sans MT" w:eastAsia="Times New Roman" w:hAnsi="Gill Sans MT" w:cs="Times New Roman"/>
          <w:sz w:val="24"/>
          <w:szCs w:val="24"/>
        </w:rPr>
      </w:pPr>
      <w:r w:rsidRPr="0010301C">
        <w:rPr>
          <w:rFonts w:ascii="Gill Sans MT" w:eastAsia="Times New Roman" w:hAnsi="Gill Sans MT" w:cs="Times New Roman"/>
          <w:sz w:val="24"/>
          <w:szCs w:val="24"/>
        </w:rPr>
        <w:t>The study team and GIIS have unparalleled expertise and experience in the domains of climate change, land use change, biodiversity and ecosystem services, natural resource management, disaster risk reduction, multi-hazard mapping, vulnerability and risk assessments, and geospatial analysis. Our team possesses a deep understanding of vulnerability and risk analysis as well as familiarity with the key stakeholders and geography of the study area which will add value to successfully complete the project.</w:t>
      </w:r>
    </w:p>
    <w:p w14:paraId="60E35F6E" w14:textId="77777777" w:rsidR="00C97A81" w:rsidRPr="00C97A81" w:rsidRDefault="00C97A81" w:rsidP="00EA552D">
      <w:pPr>
        <w:spacing w:line="360" w:lineRule="auto"/>
        <w:jc w:val="both"/>
        <w:rPr>
          <w:rFonts w:ascii="Gill Sans MT" w:eastAsia="Times New Roman" w:hAnsi="Gill Sans MT" w:cs="Times New Roman"/>
          <w:sz w:val="24"/>
          <w:szCs w:val="24"/>
        </w:rPr>
      </w:pPr>
      <w:r w:rsidRPr="00C97A81">
        <w:rPr>
          <w:rFonts w:ascii="Gill Sans MT" w:eastAsia="Times New Roman" w:hAnsi="Gill Sans MT" w:cs="Times New Roman"/>
          <w:b/>
          <w:bCs/>
          <w:sz w:val="24"/>
          <w:szCs w:val="24"/>
        </w:rPr>
        <w:t xml:space="preserve">Team leader (Dr. </w:t>
      </w:r>
      <w:proofErr w:type="spellStart"/>
      <w:r w:rsidRPr="00C97A81">
        <w:rPr>
          <w:rFonts w:ascii="Gill Sans MT" w:eastAsia="Times New Roman" w:hAnsi="Gill Sans MT" w:cs="Times New Roman"/>
          <w:b/>
          <w:bCs/>
          <w:sz w:val="24"/>
          <w:szCs w:val="24"/>
        </w:rPr>
        <w:t>Uttam</w:t>
      </w:r>
      <w:proofErr w:type="spellEnd"/>
      <w:r w:rsidRPr="00C97A81">
        <w:rPr>
          <w:rFonts w:ascii="Gill Sans MT" w:eastAsia="Times New Roman" w:hAnsi="Gill Sans MT" w:cs="Times New Roman"/>
          <w:b/>
          <w:bCs/>
          <w:sz w:val="24"/>
          <w:szCs w:val="24"/>
        </w:rPr>
        <w:t xml:space="preserve"> </w:t>
      </w:r>
      <w:proofErr w:type="spellStart"/>
      <w:r w:rsidRPr="00C97A81">
        <w:rPr>
          <w:rFonts w:ascii="Gill Sans MT" w:eastAsia="Times New Roman" w:hAnsi="Gill Sans MT" w:cs="Times New Roman"/>
          <w:b/>
          <w:bCs/>
          <w:sz w:val="24"/>
          <w:szCs w:val="24"/>
        </w:rPr>
        <w:t>Babu</w:t>
      </w:r>
      <w:proofErr w:type="spellEnd"/>
      <w:r w:rsidRPr="00C97A81">
        <w:rPr>
          <w:rFonts w:ascii="Gill Sans MT" w:eastAsia="Times New Roman" w:hAnsi="Gill Sans MT" w:cs="Times New Roman"/>
          <w:b/>
          <w:bCs/>
          <w:sz w:val="24"/>
          <w:szCs w:val="24"/>
        </w:rPr>
        <w:t xml:space="preserve"> Shrestha):</w:t>
      </w:r>
      <w:r w:rsidRPr="00C97A81">
        <w:rPr>
          <w:rFonts w:ascii="Gill Sans MT" w:eastAsia="Times New Roman" w:hAnsi="Gill Sans MT" w:cs="Times New Roman"/>
          <w:sz w:val="24"/>
          <w:szCs w:val="24"/>
        </w:rPr>
        <w:t xml:space="preserve"> Dr. </w:t>
      </w:r>
      <w:proofErr w:type="spellStart"/>
      <w:r w:rsidRPr="00C97A81">
        <w:rPr>
          <w:rFonts w:ascii="Gill Sans MT" w:eastAsia="Times New Roman" w:hAnsi="Gill Sans MT" w:cs="Times New Roman"/>
          <w:sz w:val="24"/>
          <w:szCs w:val="24"/>
        </w:rPr>
        <w:t>Uttam</w:t>
      </w:r>
      <w:proofErr w:type="spellEnd"/>
      <w:r w:rsidRPr="00C97A81">
        <w:rPr>
          <w:rFonts w:ascii="Gill Sans MT" w:eastAsia="Times New Roman" w:hAnsi="Gill Sans MT" w:cs="Times New Roman"/>
          <w:sz w:val="24"/>
          <w:szCs w:val="24"/>
        </w:rPr>
        <w:t xml:space="preserve"> </w:t>
      </w:r>
      <w:proofErr w:type="spellStart"/>
      <w:r w:rsidRPr="00C97A81">
        <w:rPr>
          <w:rFonts w:ascii="Gill Sans MT" w:eastAsia="Times New Roman" w:hAnsi="Gill Sans MT" w:cs="Times New Roman"/>
          <w:sz w:val="24"/>
          <w:szCs w:val="24"/>
        </w:rPr>
        <w:t>Babu</w:t>
      </w:r>
      <w:proofErr w:type="spellEnd"/>
      <w:r w:rsidRPr="00C97A81">
        <w:rPr>
          <w:rFonts w:ascii="Gill Sans MT" w:eastAsia="Times New Roman" w:hAnsi="Gill Sans MT" w:cs="Times New Roman"/>
          <w:sz w:val="24"/>
          <w:szCs w:val="24"/>
        </w:rPr>
        <w:t xml:space="preserve"> </w:t>
      </w:r>
      <w:proofErr w:type="gramStart"/>
      <w:r w:rsidRPr="00C97A81">
        <w:rPr>
          <w:rFonts w:ascii="Gill Sans MT" w:eastAsia="Times New Roman" w:hAnsi="Gill Sans MT" w:cs="Times New Roman"/>
          <w:sz w:val="24"/>
          <w:szCs w:val="24"/>
        </w:rPr>
        <w:t>Shrestha,</w:t>
      </w:r>
      <w:proofErr w:type="gramEnd"/>
      <w:r w:rsidRPr="00C97A81">
        <w:rPr>
          <w:rFonts w:ascii="Gill Sans MT" w:eastAsia="Times New Roman" w:hAnsi="Gill Sans MT" w:cs="Times New Roman"/>
          <w:sz w:val="24"/>
          <w:szCs w:val="24"/>
        </w:rPr>
        <w:t xml:space="preserve"> holds a Ph.D. in Environmental Science from the University of Massachusetts Boston, USA.  He has over a decade of experience in teaching, research, and project management across institutions in the USA, Germany, Australia, and Nepal.</w:t>
      </w:r>
    </w:p>
    <w:p w14:paraId="0DD0F474" w14:textId="1640A3FF" w:rsidR="00C97A81" w:rsidRPr="00C97A81" w:rsidRDefault="00C97A81" w:rsidP="00EA552D">
      <w:pPr>
        <w:spacing w:line="360" w:lineRule="auto"/>
        <w:jc w:val="both"/>
        <w:rPr>
          <w:rFonts w:ascii="Gill Sans MT" w:eastAsia="Times New Roman" w:hAnsi="Gill Sans MT" w:cs="Times New Roman"/>
          <w:sz w:val="24"/>
          <w:szCs w:val="24"/>
        </w:rPr>
      </w:pPr>
      <w:r w:rsidRPr="00C97A81">
        <w:rPr>
          <w:rFonts w:ascii="Gill Sans MT" w:eastAsia="Times New Roman" w:hAnsi="Gill Sans MT" w:cs="Times New Roman"/>
          <w:b/>
          <w:bCs/>
          <w:sz w:val="24"/>
          <w:szCs w:val="24"/>
        </w:rPr>
        <w:t xml:space="preserve">GESI and </w:t>
      </w:r>
      <w:r w:rsidR="000A5A93">
        <w:rPr>
          <w:rFonts w:ascii="Gill Sans MT" w:eastAsia="Times New Roman" w:hAnsi="Gill Sans MT" w:cs="Times New Roman"/>
          <w:b/>
          <w:bCs/>
          <w:sz w:val="24"/>
          <w:szCs w:val="24"/>
        </w:rPr>
        <w:t>Social vulnerability</w:t>
      </w:r>
      <w:r w:rsidRPr="00C97A81">
        <w:rPr>
          <w:rFonts w:ascii="Gill Sans MT" w:eastAsia="Times New Roman" w:hAnsi="Gill Sans MT" w:cs="Times New Roman"/>
          <w:b/>
          <w:bCs/>
          <w:sz w:val="24"/>
          <w:szCs w:val="24"/>
        </w:rPr>
        <w:t xml:space="preserve"> expert (Dr. Sujata Shrestha):</w:t>
      </w:r>
      <w:r w:rsidRPr="00C97A81">
        <w:rPr>
          <w:rFonts w:ascii="Gill Sans MT" w:eastAsia="Times New Roman" w:hAnsi="Gill Sans MT" w:cs="Times New Roman"/>
          <w:sz w:val="24"/>
          <w:szCs w:val="24"/>
        </w:rPr>
        <w:t xml:space="preserve"> Dr. Sujata Shrestha is a research fellow at GIIS. She earned her Ph.D. in Environmental Biology from the University </w:t>
      </w:r>
      <w:proofErr w:type="gramStart"/>
      <w:r w:rsidRPr="00C97A81">
        <w:rPr>
          <w:rFonts w:ascii="Gill Sans MT" w:eastAsia="Times New Roman" w:hAnsi="Gill Sans MT" w:cs="Times New Roman"/>
          <w:sz w:val="24"/>
          <w:szCs w:val="24"/>
        </w:rPr>
        <w:t>of</w:t>
      </w:r>
      <w:proofErr w:type="gramEnd"/>
      <w:r w:rsidRPr="00C97A81">
        <w:rPr>
          <w:rFonts w:ascii="Gill Sans MT" w:eastAsia="Times New Roman" w:hAnsi="Gill Sans MT" w:cs="Times New Roman"/>
          <w:sz w:val="24"/>
          <w:szCs w:val="24"/>
        </w:rPr>
        <w:t xml:space="preserve"> Massachusetts Boston, USA, and a Master’s degrees in Sustainable International Development from Brandeis University, USA.</w:t>
      </w:r>
    </w:p>
    <w:p w14:paraId="243EB26D" w14:textId="4AE5A492" w:rsidR="00C97A81" w:rsidRDefault="00C97A81" w:rsidP="00EA552D">
      <w:pPr>
        <w:spacing w:line="360" w:lineRule="auto"/>
        <w:jc w:val="both"/>
        <w:rPr>
          <w:rFonts w:ascii="Gill Sans MT" w:eastAsia="Times New Roman" w:hAnsi="Gill Sans MT" w:cs="Times New Roman"/>
          <w:sz w:val="24"/>
          <w:szCs w:val="24"/>
        </w:rPr>
      </w:pPr>
      <w:r w:rsidRPr="00C97A81">
        <w:rPr>
          <w:rFonts w:ascii="Gill Sans MT" w:eastAsia="Times New Roman" w:hAnsi="Gill Sans MT" w:cs="Times New Roman"/>
          <w:b/>
          <w:bCs/>
          <w:sz w:val="24"/>
          <w:szCs w:val="24"/>
        </w:rPr>
        <w:t>Forest Ecology expert (Dr. Ravi Mohan Tiwari):</w:t>
      </w:r>
      <w:r w:rsidRPr="00C97A81">
        <w:rPr>
          <w:rFonts w:ascii="Gill Sans MT" w:eastAsia="Times New Roman" w:hAnsi="Gill Sans MT" w:cs="Times New Roman"/>
          <w:sz w:val="24"/>
          <w:szCs w:val="24"/>
        </w:rPr>
        <w:t xml:space="preserve"> Dr. Tiwari is a research fellow for Ecology and climate change at GIIS.</w:t>
      </w:r>
      <w:bookmarkStart w:id="2" w:name="_GoBack"/>
      <w:bookmarkEnd w:id="2"/>
      <w:del w:id="3" w:author="RaviMohan" w:date="2024-03-05T09:34:00Z">
        <w:r w:rsidRPr="00C97A81" w:rsidDel="007D6F37">
          <w:rPr>
            <w:rFonts w:ascii="Gill Sans MT" w:eastAsia="Times New Roman" w:hAnsi="Gill Sans MT" w:cs="Times New Roman"/>
            <w:sz w:val="24"/>
            <w:szCs w:val="24"/>
          </w:rPr>
          <w:delText xml:space="preserve"> Ho</w:delText>
        </w:r>
      </w:del>
      <w:r w:rsidRPr="00C97A81">
        <w:rPr>
          <w:rFonts w:ascii="Gill Sans MT" w:eastAsia="Times New Roman" w:hAnsi="Gill Sans MT" w:cs="Times New Roman"/>
          <w:sz w:val="24"/>
          <w:szCs w:val="24"/>
        </w:rPr>
        <w:t xml:space="preserve"> He holds a PhD in Biosphere Science from the Hokkaido University and has couple of research experiences from the Zhejiang University (China), Forest Research Institute (Poland) and the University of Tokyo (Japan).</w:t>
      </w:r>
    </w:p>
    <w:p w14:paraId="50E9D502" w14:textId="55AA4F77" w:rsidR="0068695A" w:rsidRDefault="0068695A" w:rsidP="00EA552D">
      <w:pPr>
        <w:spacing w:line="360" w:lineRule="auto"/>
        <w:jc w:val="both"/>
        <w:rPr>
          <w:rFonts w:ascii="Gill Sans MT" w:eastAsia="Times New Roman" w:hAnsi="Gill Sans MT" w:cs="Times New Roman"/>
          <w:sz w:val="24"/>
          <w:szCs w:val="24"/>
        </w:rPr>
      </w:pPr>
      <w:r w:rsidRPr="00EA552D">
        <w:rPr>
          <w:rFonts w:ascii="Gill Sans MT" w:eastAsia="Times New Roman" w:hAnsi="Gill Sans MT" w:cs="Times New Roman"/>
          <w:b/>
          <w:bCs/>
          <w:sz w:val="24"/>
          <w:szCs w:val="24"/>
        </w:rPr>
        <w:t xml:space="preserve">Raj Kumar </w:t>
      </w:r>
      <w:proofErr w:type="spellStart"/>
      <w:r w:rsidRPr="00EA552D">
        <w:rPr>
          <w:rFonts w:ascii="Gill Sans MT" w:eastAsia="Times New Roman" w:hAnsi="Gill Sans MT" w:cs="Times New Roman"/>
          <w:b/>
          <w:bCs/>
          <w:sz w:val="24"/>
          <w:szCs w:val="24"/>
        </w:rPr>
        <w:t>Pariyar</w:t>
      </w:r>
      <w:proofErr w:type="spellEnd"/>
      <w:r w:rsidRPr="00EA552D">
        <w:rPr>
          <w:rFonts w:ascii="Gill Sans MT" w:eastAsia="Times New Roman" w:hAnsi="Gill Sans MT" w:cs="Times New Roman"/>
          <w:b/>
          <w:bCs/>
          <w:sz w:val="24"/>
          <w:szCs w:val="24"/>
        </w:rPr>
        <w:t xml:space="preserve"> (DRR Expert):</w:t>
      </w:r>
      <w:r w:rsidRPr="00EA552D">
        <w:rPr>
          <w:rFonts w:ascii="Gill Sans MT" w:eastAsia="Times New Roman" w:hAnsi="Gill Sans MT" w:cs="Times New Roman"/>
          <w:sz w:val="24"/>
          <w:szCs w:val="24"/>
        </w:rPr>
        <w:t xml:space="preserve"> Mr. </w:t>
      </w:r>
      <w:proofErr w:type="spellStart"/>
      <w:r w:rsidRPr="00EA552D">
        <w:rPr>
          <w:rFonts w:ascii="Gill Sans MT" w:eastAsia="Times New Roman" w:hAnsi="Gill Sans MT" w:cs="Times New Roman"/>
          <w:sz w:val="24"/>
          <w:szCs w:val="24"/>
        </w:rPr>
        <w:t>Pariyar</w:t>
      </w:r>
      <w:proofErr w:type="spellEnd"/>
      <w:r w:rsidRPr="00EA552D">
        <w:rPr>
          <w:rFonts w:ascii="Gill Sans MT" w:eastAsia="Times New Roman" w:hAnsi="Gill Sans MT" w:cs="Times New Roman"/>
          <w:sz w:val="24"/>
          <w:szCs w:val="24"/>
        </w:rPr>
        <w:t xml:space="preserve"> has more than 10 years of experience in the field of DRR and development sector. He has completed Master’s degree in Geography from </w:t>
      </w:r>
      <w:proofErr w:type="spellStart"/>
      <w:r w:rsidRPr="00EA552D">
        <w:rPr>
          <w:rFonts w:ascii="Gill Sans MT" w:eastAsia="Times New Roman" w:hAnsi="Gill Sans MT" w:cs="Times New Roman"/>
          <w:sz w:val="24"/>
          <w:szCs w:val="24"/>
        </w:rPr>
        <w:t>Tribhuvan</w:t>
      </w:r>
      <w:proofErr w:type="spellEnd"/>
      <w:r w:rsidRPr="00EA552D">
        <w:rPr>
          <w:rFonts w:ascii="Gill Sans MT" w:eastAsia="Times New Roman" w:hAnsi="Gill Sans MT" w:cs="Times New Roman"/>
          <w:sz w:val="24"/>
          <w:szCs w:val="24"/>
        </w:rPr>
        <w:t xml:space="preserve"> University, Nepal.</w:t>
      </w:r>
    </w:p>
    <w:p w14:paraId="01B7745B" w14:textId="639A9690" w:rsidR="00EA552D" w:rsidRPr="00EA552D" w:rsidRDefault="00EA552D" w:rsidP="00EA552D">
      <w:pPr>
        <w:spacing w:line="360" w:lineRule="auto"/>
        <w:jc w:val="both"/>
        <w:rPr>
          <w:rFonts w:ascii="Gill Sans MT" w:eastAsia="Times New Roman" w:hAnsi="Gill Sans MT" w:cs="Times New Roman"/>
          <w:sz w:val="24"/>
          <w:szCs w:val="24"/>
        </w:rPr>
      </w:pPr>
      <w:proofErr w:type="spellStart"/>
      <w:r w:rsidRPr="00EA552D">
        <w:rPr>
          <w:rFonts w:ascii="Gill Sans MT" w:eastAsia="Times New Roman" w:hAnsi="Gill Sans MT" w:cs="Times New Roman"/>
          <w:b/>
          <w:bCs/>
          <w:sz w:val="24"/>
          <w:szCs w:val="24"/>
        </w:rPr>
        <w:t>Shirish</w:t>
      </w:r>
      <w:proofErr w:type="spellEnd"/>
      <w:r w:rsidRPr="00EA552D">
        <w:rPr>
          <w:rFonts w:ascii="Gill Sans MT" w:eastAsia="Times New Roman" w:hAnsi="Gill Sans MT" w:cs="Times New Roman"/>
          <w:b/>
          <w:bCs/>
          <w:sz w:val="24"/>
          <w:szCs w:val="24"/>
        </w:rPr>
        <w:t xml:space="preserve"> </w:t>
      </w:r>
      <w:proofErr w:type="spellStart"/>
      <w:r w:rsidRPr="00EA552D">
        <w:rPr>
          <w:rFonts w:ascii="Gill Sans MT" w:eastAsia="Times New Roman" w:hAnsi="Gill Sans MT" w:cs="Times New Roman"/>
          <w:b/>
          <w:bCs/>
          <w:sz w:val="24"/>
          <w:szCs w:val="24"/>
        </w:rPr>
        <w:t>Maharjan</w:t>
      </w:r>
      <w:proofErr w:type="spellEnd"/>
      <w:r w:rsidRPr="00EA552D">
        <w:rPr>
          <w:rFonts w:ascii="Gill Sans MT" w:eastAsia="Times New Roman" w:hAnsi="Gill Sans MT" w:cs="Times New Roman"/>
          <w:b/>
          <w:bCs/>
          <w:sz w:val="24"/>
          <w:szCs w:val="24"/>
        </w:rPr>
        <w:t xml:space="preserve"> (GIS/RS Expert)</w:t>
      </w:r>
      <w:r>
        <w:rPr>
          <w:rFonts w:ascii="Gill Sans MT" w:eastAsia="Times New Roman" w:hAnsi="Gill Sans MT" w:cs="Times New Roman"/>
          <w:b/>
          <w:bCs/>
          <w:sz w:val="24"/>
          <w:szCs w:val="24"/>
        </w:rPr>
        <w:t>:</w:t>
      </w:r>
      <w:r>
        <w:rPr>
          <w:rFonts w:ascii="Gill Sans MT" w:eastAsia="Times New Roman" w:hAnsi="Gill Sans MT" w:cs="Times New Roman"/>
          <w:sz w:val="24"/>
          <w:szCs w:val="24"/>
        </w:rPr>
        <w:t xml:space="preserve"> He has completed Master’s degree from Germany and has experience in spatial and non-spatial data analysis, google earth engine, python, and R. </w:t>
      </w:r>
    </w:p>
    <w:p w14:paraId="122F81D5" w14:textId="144DFB22" w:rsidR="00354365" w:rsidRPr="003B213A" w:rsidRDefault="00354365" w:rsidP="0010301C">
      <w:pPr>
        <w:spacing w:line="360" w:lineRule="auto"/>
        <w:rPr>
          <w:rFonts w:ascii="Gill Sans MT" w:eastAsia="Times New Roman" w:hAnsi="Gill Sans MT" w:cs="Times New Roman"/>
          <w:sz w:val="24"/>
          <w:szCs w:val="24"/>
        </w:rPr>
      </w:pPr>
      <w:r w:rsidRPr="003B213A">
        <w:rPr>
          <w:rFonts w:ascii="Gill Sans MT" w:eastAsia="Times New Roman" w:hAnsi="Gill Sans MT" w:cs="Times New Roman"/>
          <w:sz w:val="24"/>
          <w:szCs w:val="24"/>
        </w:rPr>
        <w:br w:type="page"/>
      </w:r>
    </w:p>
    <w:p w14:paraId="6F8AE43C" w14:textId="6F5C08DA" w:rsidR="00EF2262" w:rsidRPr="003D4FF3" w:rsidRDefault="007F6D8C" w:rsidP="003D4FF3">
      <w:pPr>
        <w:pStyle w:val="Heading1"/>
        <w:numPr>
          <w:ilvl w:val="0"/>
          <w:numId w:val="16"/>
        </w:numPr>
        <w:spacing w:before="0" w:line="360" w:lineRule="auto"/>
        <w:rPr>
          <w:rFonts w:ascii="Gill Sans MT" w:hAnsi="Gill Sans MT" w:cs="Times New Roman"/>
          <w:b/>
          <w:bCs/>
          <w:sz w:val="24"/>
          <w:szCs w:val="24"/>
        </w:rPr>
      </w:pPr>
      <w:r w:rsidRPr="003B213A">
        <w:rPr>
          <w:rFonts w:ascii="Gill Sans MT" w:hAnsi="Gill Sans MT" w:cs="Times New Roman"/>
          <w:b/>
          <w:bCs/>
          <w:sz w:val="24"/>
          <w:szCs w:val="24"/>
        </w:rPr>
        <w:lastRenderedPageBreak/>
        <w:t xml:space="preserve">Project team </w:t>
      </w:r>
    </w:p>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829"/>
        <w:gridCol w:w="5840"/>
      </w:tblGrid>
      <w:tr w:rsidR="00732F34" w:rsidRPr="003B213A" w14:paraId="1CBD27FA" w14:textId="0A19B1A2" w:rsidTr="00B43C55">
        <w:trPr>
          <w:trHeight w:val="440"/>
        </w:trPr>
        <w:tc>
          <w:tcPr>
            <w:tcW w:w="725" w:type="dxa"/>
            <w:shd w:val="clear" w:color="auto" w:fill="auto"/>
          </w:tcPr>
          <w:p w14:paraId="34B66DD3" w14:textId="77777777" w:rsidR="00732F34" w:rsidRPr="003B213A" w:rsidRDefault="00732F34"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SN</w:t>
            </w:r>
          </w:p>
        </w:tc>
        <w:tc>
          <w:tcPr>
            <w:tcW w:w="2829" w:type="dxa"/>
            <w:shd w:val="clear" w:color="auto" w:fill="auto"/>
          </w:tcPr>
          <w:p w14:paraId="7661DC3F" w14:textId="2A0D28B0" w:rsidR="00732F34" w:rsidRPr="003B213A" w:rsidRDefault="00732F34"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Name</w:t>
            </w:r>
          </w:p>
        </w:tc>
        <w:tc>
          <w:tcPr>
            <w:tcW w:w="5840" w:type="dxa"/>
          </w:tcPr>
          <w:p w14:paraId="16C03B6B" w14:textId="310667F3" w:rsidR="00732F34" w:rsidRPr="003B213A" w:rsidRDefault="00732F34"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Roles and Responsibilities</w:t>
            </w:r>
          </w:p>
        </w:tc>
      </w:tr>
      <w:tr w:rsidR="00732F34" w:rsidRPr="003B213A" w14:paraId="4992C84F" w14:textId="67B427C0" w:rsidTr="00B43C55">
        <w:trPr>
          <w:trHeight w:val="881"/>
        </w:trPr>
        <w:tc>
          <w:tcPr>
            <w:tcW w:w="725" w:type="dxa"/>
            <w:shd w:val="clear" w:color="auto" w:fill="auto"/>
          </w:tcPr>
          <w:p w14:paraId="076E51CE" w14:textId="69577199" w:rsidR="00732F34" w:rsidRPr="003B213A" w:rsidRDefault="00732F34" w:rsidP="003B213A">
            <w:pPr>
              <w:spacing w:after="0" w:line="360" w:lineRule="auto"/>
              <w:rPr>
                <w:rFonts w:ascii="Gill Sans MT" w:hAnsi="Gill Sans MT" w:cs="Times New Roman"/>
                <w:bCs/>
                <w:sz w:val="24"/>
                <w:szCs w:val="24"/>
              </w:rPr>
            </w:pPr>
            <w:r w:rsidRPr="003B213A">
              <w:rPr>
                <w:rFonts w:ascii="Gill Sans MT" w:hAnsi="Gill Sans MT" w:cs="Times New Roman"/>
                <w:bCs/>
                <w:sz w:val="24"/>
                <w:szCs w:val="24"/>
              </w:rPr>
              <w:t>1</w:t>
            </w:r>
          </w:p>
        </w:tc>
        <w:tc>
          <w:tcPr>
            <w:tcW w:w="2829" w:type="dxa"/>
            <w:shd w:val="clear" w:color="auto" w:fill="auto"/>
          </w:tcPr>
          <w:p w14:paraId="43282A6F" w14:textId="399C2FD7" w:rsidR="007D4511" w:rsidRPr="003B213A" w:rsidRDefault="007E67EF"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 xml:space="preserve">Dr. </w:t>
            </w:r>
            <w:proofErr w:type="spellStart"/>
            <w:r w:rsidR="00732F34" w:rsidRPr="003B213A">
              <w:rPr>
                <w:rFonts w:ascii="Gill Sans MT" w:hAnsi="Gill Sans MT" w:cs="Times New Roman"/>
                <w:b/>
                <w:sz w:val="24"/>
                <w:szCs w:val="24"/>
              </w:rPr>
              <w:t>Uttam</w:t>
            </w:r>
            <w:proofErr w:type="spellEnd"/>
            <w:r w:rsidR="00732F34" w:rsidRPr="003B213A">
              <w:rPr>
                <w:rFonts w:ascii="Gill Sans MT" w:hAnsi="Gill Sans MT" w:cs="Times New Roman"/>
                <w:b/>
                <w:sz w:val="24"/>
                <w:szCs w:val="24"/>
              </w:rPr>
              <w:t xml:space="preserve"> </w:t>
            </w:r>
            <w:proofErr w:type="spellStart"/>
            <w:r w:rsidR="00732F34" w:rsidRPr="003B213A">
              <w:rPr>
                <w:rFonts w:ascii="Gill Sans MT" w:hAnsi="Gill Sans MT" w:cs="Times New Roman"/>
                <w:b/>
                <w:sz w:val="24"/>
                <w:szCs w:val="24"/>
              </w:rPr>
              <w:t>Babu</w:t>
            </w:r>
            <w:proofErr w:type="spellEnd"/>
            <w:r w:rsidR="00732F34" w:rsidRPr="003B213A">
              <w:rPr>
                <w:rFonts w:ascii="Gill Sans MT" w:hAnsi="Gill Sans MT" w:cs="Times New Roman"/>
                <w:b/>
                <w:sz w:val="24"/>
                <w:szCs w:val="24"/>
              </w:rPr>
              <w:t xml:space="preserve"> Shrestha</w:t>
            </w:r>
          </w:p>
          <w:p w14:paraId="2E44EDA1" w14:textId="05933202" w:rsidR="00732F34" w:rsidRPr="003B213A" w:rsidRDefault="007D4511" w:rsidP="003B213A">
            <w:pPr>
              <w:spacing w:after="0" w:line="360" w:lineRule="auto"/>
              <w:rPr>
                <w:rFonts w:ascii="Gill Sans MT" w:hAnsi="Gill Sans MT" w:cs="Times New Roman"/>
                <w:bCs/>
                <w:sz w:val="24"/>
                <w:szCs w:val="24"/>
              </w:rPr>
            </w:pPr>
            <w:r w:rsidRPr="003B213A">
              <w:rPr>
                <w:rFonts w:ascii="Gill Sans MT" w:hAnsi="Gill Sans MT" w:cs="Times New Roman"/>
                <w:bCs/>
                <w:sz w:val="24"/>
                <w:szCs w:val="24"/>
              </w:rPr>
              <w:t>Team leader/Climate Change Expert</w:t>
            </w:r>
            <w:r w:rsidR="00732F34" w:rsidRPr="003B213A">
              <w:rPr>
                <w:rFonts w:ascii="Gill Sans MT" w:hAnsi="Gill Sans MT" w:cs="Times New Roman"/>
                <w:bCs/>
                <w:sz w:val="24"/>
                <w:szCs w:val="24"/>
              </w:rPr>
              <w:t xml:space="preserve"> </w:t>
            </w:r>
          </w:p>
        </w:tc>
        <w:tc>
          <w:tcPr>
            <w:tcW w:w="5840" w:type="dxa"/>
          </w:tcPr>
          <w:p w14:paraId="658E2C08" w14:textId="058DF3D0" w:rsidR="00686A02" w:rsidRPr="003B213A" w:rsidRDefault="007D4511" w:rsidP="003B213A">
            <w:pPr>
              <w:pStyle w:val="ListParagraph"/>
              <w:numPr>
                <w:ilvl w:val="0"/>
                <w:numId w:val="20"/>
              </w:numPr>
              <w:spacing w:after="0" w:line="360" w:lineRule="auto"/>
              <w:ind w:left="340" w:hanging="180"/>
              <w:rPr>
                <w:rFonts w:ascii="Gill Sans MT" w:eastAsia="Arial" w:hAnsi="Gill Sans MT" w:cs="Times New Roman"/>
                <w:bCs/>
                <w:sz w:val="24"/>
                <w:szCs w:val="24"/>
              </w:rPr>
            </w:pPr>
            <w:r w:rsidRPr="003B213A">
              <w:rPr>
                <w:rFonts w:ascii="Gill Sans MT" w:eastAsia="Arial" w:hAnsi="Gill Sans MT" w:cs="Times New Roman"/>
                <w:bCs/>
                <w:sz w:val="24"/>
                <w:szCs w:val="24"/>
              </w:rPr>
              <w:t>Lead and manage the project</w:t>
            </w:r>
            <w:r w:rsidR="002011D4">
              <w:rPr>
                <w:rFonts w:ascii="Gill Sans MT" w:eastAsia="Arial" w:hAnsi="Gill Sans MT" w:cs="Times New Roman"/>
                <w:bCs/>
                <w:sz w:val="24"/>
                <w:szCs w:val="24"/>
              </w:rPr>
              <w:t>,</w:t>
            </w:r>
            <w:r w:rsidRPr="003B213A">
              <w:rPr>
                <w:rFonts w:ascii="Gill Sans MT" w:eastAsia="Arial" w:hAnsi="Gill Sans MT" w:cs="Times New Roman"/>
                <w:bCs/>
                <w:sz w:val="24"/>
                <w:szCs w:val="24"/>
              </w:rPr>
              <w:t xml:space="preserve"> c</w:t>
            </w:r>
            <w:r w:rsidR="00686A02" w:rsidRPr="003B213A">
              <w:rPr>
                <w:rFonts w:ascii="Gill Sans MT" w:eastAsia="Arial" w:hAnsi="Gill Sans MT" w:cs="Times New Roman"/>
                <w:bCs/>
                <w:sz w:val="24"/>
                <w:szCs w:val="24"/>
              </w:rPr>
              <w:t xml:space="preserve">oordinate </w:t>
            </w:r>
            <w:r w:rsidRPr="003B213A">
              <w:rPr>
                <w:rFonts w:ascii="Gill Sans MT" w:eastAsia="Arial" w:hAnsi="Gill Sans MT" w:cs="Times New Roman"/>
                <w:bCs/>
                <w:sz w:val="24"/>
                <w:szCs w:val="24"/>
              </w:rPr>
              <w:t>with team members and other stakeholders</w:t>
            </w:r>
            <w:r w:rsidR="002011D4">
              <w:rPr>
                <w:rFonts w:ascii="Gill Sans MT" w:eastAsia="Arial" w:hAnsi="Gill Sans MT" w:cs="Times New Roman"/>
                <w:bCs/>
                <w:sz w:val="24"/>
                <w:szCs w:val="24"/>
              </w:rPr>
              <w:t>,</w:t>
            </w:r>
            <w:r w:rsidRPr="003B213A">
              <w:rPr>
                <w:rFonts w:ascii="Gill Sans MT" w:eastAsia="Arial" w:hAnsi="Gill Sans MT" w:cs="Times New Roman"/>
                <w:bCs/>
                <w:sz w:val="24"/>
                <w:szCs w:val="24"/>
              </w:rPr>
              <w:t xml:space="preserve"> and communicate with USAID Biodiversity team </w:t>
            </w:r>
          </w:p>
          <w:p w14:paraId="0B970707" w14:textId="02D49DFD" w:rsidR="007D4511" w:rsidRPr="003B213A" w:rsidRDefault="007D4511" w:rsidP="003B213A">
            <w:pPr>
              <w:pStyle w:val="ListParagraph"/>
              <w:numPr>
                <w:ilvl w:val="0"/>
                <w:numId w:val="20"/>
              </w:numPr>
              <w:spacing w:after="0" w:line="360" w:lineRule="auto"/>
              <w:ind w:left="340" w:hanging="180"/>
              <w:rPr>
                <w:rFonts w:ascii="Gill Sans MT" w:eastAsia="Arial" w:hAnsi="Gill Sans MT" w:cs="Times New Roman"/>
                <w:bCs/>
                <w:sz w:val="24"/>
                <w:szCs w:val="24"/>
              </w:rPr>
            </w:pPr>
            <w:r w:rsidRPr="003B213A">
              <w:rPr>
                <w:rFonts w:ascii="Gill Sans MT" w:eastAsia="Arial" w:hAnsi="Gill Sans MT" w:cs="Times New Roman"/>
                <w:bCs/>
                <w:sz w:val="24"/>
                <w:szCs w:val="24"/>
              </w:rPr>
              <w:t>Finalize the study framework and indicators, and o</w:t>
            </w:r>
            <w:r w:rsidR="00686A02" w:rsidRPr="003B213A">
              <w:rPr>
                <w:rFonts w:ascii="Gill Sans MT" w:eastAsia="Arial" w:hAnsi="Gill Sans MT" w:cs="Times New Roman"/>
                <w:bCs/>
                <w:sz w:val="24"/>
                <w:szCs w:val="24"/>
              </w:rPr>
              <w:t xml:space="preserve">versee </w:t>
            </w:r>
            <w:r w:rsidRPr="003B213A">
              <w:rPr>
                <w:rFonts w:ascii="Gill Sans MT" w:eastAsia="Arial" w:hAnsi="Gill Sans MT" w:cs="Times New Roman"/>
                <w:bCs/>
                <w:sz w:val="24"/>
                <w:szCs w:val="24"/>
              </w:rPr>
              <w:t xml:space="preserve">all the project activities </w:t>
            </w:r>
          </w:p>
          <w:p w14:paraId="1094E61B" w14:textId="15E057BD" w:rsidR="00686A02" w:rsidRPr="003B213A" w:rsidRDefault="007D4511" w:rsidP="003B213A">
            <w:pPr>
              <w:pStyle w:val="ListParagraph"/>
              <w:numPr>
                <w:ilvl w:val="0"/>
                <w:numId w:val="20"/>
              </w:numPr>
              <w:spacing w:after="0" w:line="360" w:lineRule="auto"/>
              <w:ind w:left="340" w:hanging="180"/>
              <w:rPr>
                <w:rFonts w:ascii="Gill Sans MT" w:eastAsia="Arial" w:hAnsi="Gill Sans MT" w:cs="Times New Roman"/>
                <w:bCs/>
                <w:sz w:val="24"/>
                <w:szCs w:val="24"/>
              </w:rPr>
            </w:pPr>
            <w:r w:rsidRPr="003B213A">
              <w:rPr>
                <w:rFonts w:ascii="Gill Sans MT" w:eastAsia="Arial" w:hAnsi="Gill Sans MT" w:cs="Times New Roman"/>
                <w:bCs/>
                <w:sz w:val="24"/>
                <w:szCs w:val="24"/>
              </w:rPr>
              <w:t xml:space="preserve">Facilitate co-creation workshops and result sharing workshops </w:t>
            </w:r>
          </w:p>
          <w:p w14:paraId="0565CD37" w14:textId="7BB4BC5F" w:rsidR="00732F34" w:rsidRPr="003B213A" w:rsidRDefault="007D4511" w:rsidP="003B213A">
            <w:pPr>
              <w:pStyle w:val="ListParagraph"/>
              <w:numPr>
                <w:ilvl w:val="0"/>
                <w:numId w:val="20"/>
              </w:numPr>
              <w:spacing w:after="0" w:line="360" w:lineRule="auto"/>
              <w:ind w:left="340" w:hanging="180"/>
              <w:rPr>
                <w:rFonts w:ascii="Gill Sans MT" w:eastAsia="Arial" w:hAnsi="Gill Sans MT" w:cs="Times New Roman"/>
                <w:bCs/>
                <w:sz w:val="24"/>
                <w:szCs w:val="24"/>
              </w:rPr>
            </w:pPr>
            <w:r w:rsidRPr="003B213A">
              <w:rPr>
                <w:rFonts w:ascii="Gill Sans MT" w:hAnsi="Gill Sans MT" w:cs="Times New Roman"/>
                <w:bCs/>
                <w:sz w:val="24"/>
                <w:szCs w:val="24"/>
              </w:rPr>
              <w:t>Prepare inception and final reports</w:t>
            </w:r>
          </w:p>
        </w:tc>
      </w:tr>
      <w:tr w:rsidR="00EC13AA" w:rsidRPr="003B213A" w14:paraId="2E06EC7B" w14:textId="79541FA5" w:rsidTr="00B43C55">
        <w:trPr>
          <w:trHeight w:val="1765"/>
        </w:trPr>
        <w:tc>
          <w:tcPr>
            <w:tcW w:w="725" w:type="dxa"/>
            <w:shd w:val="clear" w:color="auto" w:fill="auto"/>
          </w:tcPr>
          <w:p w14:paraId="4712A754" w14:textId="38202848" w:rsidR="00EC13AA" w:rsidRPr="003B213A" w:rsidRDefault="00EA552D" w:rsidP="003B213A">
            <w:pPr>
              <w:spacing w:after="0" w:line="360" w:lineRule="auto"/>
              <w:rPr>
                <w:rFonts w:ascii="Gill Sans MT" w:hAnsi="Gill Sans MT" w:cs="Times New Roman"/>
                <w:bCs/>
                <w:sz w:val="24"/>
                <w:szCs w:val="24"/>
              </w:rPr>
            </w:pPr>
            <w:r>
              <w:rPr>
                <w:rFonts w:ascii="Gill Sans MT" w:hAnsi="Gill Sans MT" w:cs="Times New Roman"/>
                <w:bCs/>
                <w:sz w:val="24"/>
                <w:szCs w:val="24"/>
              </w:rPr>
              <w:t>2</w:t>
            </w:r>
          </w:p>
        </w:tc>
        <w:tc>
          <w:tcPr>
            <w:tcW w:w="2829" w:type="dxa"/>
            <w:shd w:val="clear" w:color="auto" w:fill="auto"/>
          </w:tcPr>
          <w:p w14:paraId="1C4C679A" w14:textId="77777777" w:rsidR="00EC13AA" w:rsidRPr="003B213A" w:rsidRDefault="00EC13AA"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 xml:space="preserve">Dr. Sujata Shrestha </w:t>
            </w:r>
          </w:p>
          <w:p w14:paraId="31AA2B17" w14:textId="6C6AD619" w:rsidR="00EC13AA" w:rsidRPr="003B213A" w:rsidRDefault="00EC13AA" w:rsidP="003B213A">
            <w:pPr>
              <w:spacing w:after="0" w:line="360" w:lineRule="auto"/>
              <w:rPr>
                <w:rFonts w:ascii="Gill Sans MT" w:hAnsi="Gill Sans MT" w:cs="Times New Roman"/>
                <w:bCs/>
                <w:sz w:val="24"/>
                <w:szCs w:val="24"/>
              </w:rPr>
            </w:pPr>
            <w:r w:rsidRPr="003B213A">
              <w:rPr>
                <w:rFonts w:ascii="Gill Sans MT" w:hAnsi="Gill Sans MT" w:cs="Times New Roman"/>
                <w:bCs/>
                <w:sz w:val="24"/>
                <w:szCs w:val="24"/>
              </w:rPr>
              <w:t xml:space="preserve">GESI and </w:t>
            </w:r>
            <w:r w:rsidR="00A643EF">
              <w:rPr>
                <w:rFonts w:ascii="Gill Sans MT" w:hAnsi="Gill Sans MT" w:cs="Times New Roman"/>
                <w:bCs/>
                <w:sz w:val="24"/>
                <w:szCs w:val="24"/>
              </w:rPr>
              <w:t>Social vulnerability</w:t>
            </w:r>
            <w:r w:rsidRPr="003B213A">
              <w:rPr>
                <w:rFonts w:ascii="Gill Sans MT" w:hAnsi="Gill Sans MT" w:cs="Times New Roman"/>
                <w:bCs/>
                <w:sz w:val="24"/>
                <w:szCs w:val="24"/>
              </w:rPr>
              <w:t xml:space="preserve"> expert</w:t>
            </w:r>
          </w:p>
        </w:tc>
        <w:tc>
          <w:tcPr>
            <w:tcW w:w="5840" w:type="dxa"/>
          </w:tcPr>
          <w:p w14:paraId="5866177D" w14:textId="000A8E2A" w:rsidR="00EC13AA" w:rsidRPr="003B213A" w:rsidRDefault="00EC13AA" w:rsidP="003B213A">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hAnsi="Gill Sans MT" w:cs="Times New Roman"/>
                <w:bCs/>
                <w:sz w:val="24"/>
                <w:szCs w:val="24"/>
              </w:rPr>
              <w:t xml:space="preserve">Assist the </w:t>
            </w:r>
            <w:r w:rsidR="00354365" w:rsidRPr="003B213A">
              <w:rPr>
                <w:rFonts w:ascii="Gill Sans MT" w:hAnsi="Gill Sans MT" w:cs="Times New Roman"/>
                <w:bCs/>
                <w:sz w:val="24"/>
                <w:szCs w:val="24"/>
              </w:rPr>
              <w:t>GESI and social vulnerability component</w:t>
            </w:r>
          </w:p>
          <w:p w14:paraId="16A26F7C" w14:textId="77777777" w:rsidR="00EC13AA" w:rsidRPr="003B213A" w:rsidRDefault="00EC13AA" w:rsidP="003B213A">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hAnsi="Gill Sans MT" w:cs="Times New Roman"/>
                <w:bCs/>
                <w:sz w:val="24"/>
                <w:szCs w:val="24"/>
              </w:rPr>
              <w:t>Oversee the data collection, curation, standardization activities and data analysis ensuring GESI aspect is adequately incorporated in the VRA</w:t>
            </w:r>
          </w:p>
          <w:p w14:paraId="709BA124" w14:textId="61F2B729" w:rsidR="00EC13AA" w:rsidRPr="003B213A" w:rsidRDefault="00EC13AA" w:rsidP="003B213A">
            <w:pPr>
              <w:pStyle w:val="ListParagraph"/>
              <w:numPr>
                <w:ilvl w:val="0"/>
                <w:numId w:val="21"/>
              </w:numPr>
              <w:spacing w:after="0" w:line="360" w:lineRule="auto"/>
              <w:ind w:left="340" w:hanging="180"/>
              <w:rPr>
                <w:rFonts w:ascii="Gill Sans MT" w:eastAsia="Arial" w:hAnsi="Gill Sans MT" w:cs="Times New Roman"/>
                <w:bCs/>
                <w:sz w:val="24"/>
                <w:szCs w:val="24"/>
              </w:rPr>
            </w:pPr>
            <w:r w:rsidRPr="003B213A">
              <w:rPr>
                <w:rFonts w:ascii="Gill Sans MT" w:hAnsi="Gill Sans MT" w:cs="Times New Roman"/>
                <w:bCs/>
                <w:sz w:val="24"/>
                <w:szCs w:val="24"/>
              </w:rPr>
              <w:t xml:space="preserve">Participate in </w:t>
            </w:r>
            <w:r w:rsidRPr="003B213A">
              <w:rPr>
                <w:rFonts w:ascii="Gill Sans MT" w:eastAsia="Arial" w:hAnsi="Gill Sans MT" w:cs="Times New Roman"/>
                <w:bCs/>
                <w:sz w:val="24"/>
                <w:szCs w:val="24"/>
              </w:rPr>
              <w:t>co-</w:t>
            </w:r>
            <w:r w:rsidR="003A677A" w:rsidRPr="003B213A">
              <w:rPr>
                <w:rFonts w:ascii="Gill Sans MT" w:eastAsia="Arial" w:hAnsi="Gill Sans MT" w:cs="Times New Roman"/>
                <w:bCs/>
                <w:sz w:val="24"/>
                <w:szCs w:val="24"/>
              </w:rPr>
              <w:t>creation</w:t>
            </w:r>
            <w:r w:rsidR="003A677A">
              <w:rPr>
                <w:rFonts w:ascii="Gill Sans MT" w:eastAsia="Arial" w:hAnsi="Gill Sans MT" w:cs="Times New Roman"/>
                <w:bCs/>
                <w:sz w:val="24"/>
                <w:szCs w:val="24"/>
              </w:rPr>
              <w:t>,</w:t>
            </w:r>
            <w:r w:rsidR="003A677A" w:rsidRPr="003B213A">
              <w:rPr>
                <w:rFonts w:ascii="Gill Sans MT" w:eastAsia="Arial" w:hAnsi="Gill Sans MT" w:cs="Times New Roman"/>
                <w:bCs/>
                <w:sz w:val="24"/>
                <w:szCs w:val="24"/>
              </w:rPr>
              <w:t xml:space="preserve"> result</w:t>
            </w:r>
            <w:r w:rsidRPr="003B213A">
              <w:rPr>
                <w:rFonts w:ascii="Gill Sans MT" w:eastAsia="Arial" w:hAnsi="Gill Sans MT" w:cs="Times New Roman"/>
                <w:bCs/>
                <w:sz w:val="24"/>
                <w:szCs w:val="24"/>
              </w:rPr>
              <w:t xml:space="preserve"> sharing workshops and FGDs</w:t>
            </w:r>
          </w:p>
          <w:p w14:paraId="2B4EE6E4" w14:textId="1D81CBA8" w:rsidR="00EC13AA" w:rsidRPr="003B213A" w:rsidRDefault="00EC13AA" w:rsidP="003B213A">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eastAsia="Arial" w:hAnsi="Gill Sans MT" w:cs="Times New Roman"/>
                <w:bCs/>
                <w:sz w:val="24"/>
                <w:szCs w:val="24"/>
              </w:rPr>
              <w:t>Support report writings</w:t>
            </w:r>
          </w:p>
        </w:tc>
      </w:tr>
      <w:tr w:rsidR="00EC13AA" w:rsidRPr="003B213A" w14:paraId="0313BB3C" w14:textId="0CFC8CAD" w:rsidTr="00B43C55">
        <w:trPr>
          <w:trHeight w:val="350"/>
        </w:trPr>
        <w:tc>
          <w:tcPr>
            <w:tcW w:w="725" w:type="dxa"/>
            <w:shd w:val="clear" w:color="auto" w:fill="auto"/>
          </w:tcPr>
          <w:p w14:paraId="5AAAFE9A" w14:textId="1B722AEF" w:rsidR="00EC13AA" w:rsidRPr="003B213A" w:rsidRDefault="00EA552D" w:rsidP="003B213A">
            <w:pPr>
              <w:tabs>
                <w:tab w:val="left" w:pos="299"/>
              </w:tabs>
              <w:spacing w:before="30" w:after="0" w:line="360" w:lineRule="auto"/>
              <w:ind w:left="299" w:hanging="299"/>
              <w:jc w:val="both"/>
              <w:rPr>
                <w:rFonts w:ascii="Gill Sans MT" w:hAnsi="Gill Sans MT" w:cs="Times New Roman"/>
                <w:bCs/>
                <w:sz w:val="24"/>
                <w:szCs w:val="24"/>
              </w:rPr>
            </w:pPr>
            <w:r>
              <w:rPr>
                <w:rFonts w:ascii="Gill Sans MT" w:hAnsi="Gill Sans MT" w:cs="Times New Roman"/>
                <w:bCs/>
                <w:sz w:val="24"/>
                <w:szCs w:val="24"/>
              </w:rPr>
              <w:t>3</w:t>
            </w:r>
          </w:p>
        </w:tc>
        <w:tc>
          <w:tcPr>
            <w:tcW w:w="2829" w:type="dxa"/>
            <w:shd w:val="clear" w:color="auto" w:fill="auto"/>
          </w:tcPr>
          <w:p w14:paraId="0BF7CE30" w14:textId="77777777" w:rsidR="00EC13AA" w:rsidRDefault="00EB1324" w:rsidP="003B213A">
            <w:pPr>
              <w:spacing w:after="0" w:line="360" w:lineRule="auto"/>
              <w:rPr>
                <w:rFonts w:ascii="Gill Sans MT" w:hAnsi="Gill Sans MT" w:cs="Times New Roman"/>
                <w:b/>
                <w:sz w:val="24"/>
                <w:szCs w:val="24"/>
              </w:rPr>
            </w:pPr>
            <w:r w:rsidRPr="003B213A">
              <w:rPr>
                <w:rFonts w:ascii="Gill Sans MT" w:hAnsi="Gill Sans MT" w:cs="Times New Roman"/>
                <w:b/>
                <w:sz w:val="24"/>
                <w:szCs w:val="24"/>
              </w:rPr>
              <w:t>Dr. Ravi Mohan Tiwari</w:t>
            </w:r>
          </w:p>
          <w:p w14:paraId="6CF64491" w14:textId="77639FF1" w:rsidR="00967128" w:rsidRPr="00967128" w:rsidRDefault="00967128" w:rsidP="003B213A">
            <w:pPr>
              <w:spacing w:after="0" w:line="360" w:lineRule="auto"/>
              <w:rPr>
                <w:rFonts w:ascii="Gill Sans MT" w:hAnsi="Gill Sans MT" w:cs="Times New Roman"/>
                <w:sz w:val="24"/>
                <w:szCs w:val="24"/>
              </w:rPr>
            </w:pPr>
            <w:r w:rsidRPr="00967128">
              <w:rPr>
                <w:rFonts w:ascii="Gill Sans MT" w:hAnsi="Gill Sans MT" w:cs="Times New Roman"/>
                <w:sz w:val="24"/>
                <w:szCs w:val="24"/>
              </w:rPr>
              <w:t>Biodiversity</w:t>
            </w:r>
            <w:r w:rsidR="007B2BC7">
              <w:rPr>
                <w:rFonts w:ascii="Gill Sans MT" w:hAnsi="Gill Sans MT" w:cs="Times New Roman"/>
                <w:sz w:val="24"/>
                <w:szCs w:val="24"/>
              </w:rPr>
              <w:t xml:space="preserve"> and Forestry</w:t>
            </w:r>
            <w:r w:rsidRPr="00967128">
              <w:rPr>
                <w:rFonts w:ascii="Gill Sans MT" w:hAnsi="Gill Sans MT" w:cs="Times New Roman"/>
                <w:sz w:val="24"/>
                <w:szCs w:val="24"/>
              </w:rPr>
              <w:t xml:space="preserve"> expert</w:t>
            </w:r>
          </w:p>
        </w:tc>
        <w:tc>
          <w:tcPr>
            <w:tcW w:w="5840" w:type="dxa"/>
          </w:tcPr>
          <w:p w14:paraId="65A1CD63" w14:textId="77777777" w:rsidR="005C74FD" w:rsidRPr="003B213A" w:rsidRDefault="005C74FD" w:rsidP="003B213A">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hAnsi="Gill Sans MT" w:cs="Times New Roman"/>
                <w:bCs/>
                <w:sz w:val="24"/>
                <w:szCs w:val="24"/>
              </w:rPr>
              <w:t>Assist the biodiversity and watershed related component of the study</w:t>
            </w:r>
          </w:p>
          <w:p w14:paraId="6FCCC107" w14:textId="3256C497" w:rsidR="005C74FD" w:rsidRPr="003B213A" w:rsidRDefault="005C74FD" w:rsidP="003B213A">
            <w:pPr>
              <w:pStyle w:val="ListParagraph"/>
              <w:numPr>
                <w:ilvl w:val="0"/>
                <w:numId w:val="21"/>
              </w:numPr>
              <w:spacing w:after="0" w:line="360" w:lineRule="auto"/>
              <w:ind w:left="340" w:hanging="180"/>
              <w:rPr>
                <w:rFonts w:ascii="Gill Sans MT" w:eastAsia="Arial" w:hAnsi="Gill Sans MT" w:cs="Times New Roman"/>
                <w:bCs/>
                <w:sz w:val="24"/>
                <w:szCs w:val="24"/>
              </w:rPr>
            </w:pPr>
            <w:r w:rsidRPr="003B213A">
              <w:rPr>
                <w:rFonts w:ascii="Gill Sans MT" w:hAnsi="Gill Sans MT" w:cs="Times New Roman"/>
                <w:bCs/>
                <w:sz w:val="24"/>
                <w:szCs w:val="24"/>
              </w:rPr>
              <w:t xml:space="preserve">Participate in </w:t>
            </w:r>
            <w:r w:rsidRPr="003B213A">
              <w:rPr>
                <w:rFonts w:ascii="Gill Sans MT" w:eastAsia="Arial" w:hAnsi="Gill Sans MT" w:cs="Times New Roman"/>
                <w:bCs/>
                <w:sz w:val="24"/>
                <w:szCs w:val="24"/>
              </w:rPr>
              <w:t>co-</w:t>
            </w:r>
            <w:r w:rsidR="003A677A" w:rsidRPr="003B213A">
              <w:rPr>
                <w:rFonts w:ascii="Gill Sans MT" w:eastAsia="Arial" w:hAnsi="Gill Sans MT" w:cs="Times New Roman"/>
                <w:bCs/>
                <w:sz w:val="24"/>
                <w:szCs w:val="24"/>
              </w:rPr>
              <w:t>creation</w:t>
            </w:r>
            <w:r w:rsidR="003A677A">
              <w:rPr>
                <w:rFonts w:ascii="Gill Sans MT" w:eastAsia="Arial" w:hAnsi="Gill Sans MT" w:cs="Times New Roman"/>
                <w:bCs/>
                <w:sz w:val="24"/>
                <w:szCs w:val="24"/>
              </w:rPr>
              <w:t>,</w:t>
            </w:r>
            <w:r w:rsidR="003A677A" w:rsidRPr="003B213A">
              <w:rPr>
                <w:rFonts w:ascii="Gill Sans MT" w:eastAsia="Arial" w:hAnsi="Gill Sans MT" w:cs="Times New Roman"/>
                <w:bCs/>
                <w:sz w:val="24"/>
                <w:szCs w:val="24"/>
              </w:rPr>
              <w:t xml:space="preserve"> result</w:t>
            </w:r>
            <w:r w:rsidRPr="003B213A">
              <w:rPr>
                <w:rFonts w:ascii="Gill Sans MT" w:eastAsia="Arial" w:hAnsi="Gill Sans MT" w:cs="Times New Roman"/>
                <w:bCs/>
                <w:sz w:val="24"/>
                <w:szCs w:val="24"/>
              </w:rPr>
              <w:t xml:space="preserve"> sharing workshops and FGDs</w:t>
            </w:r>
          </w:p>
          <w:p w14:paraId="4FAD8623" w14:textId="1D1615F7" w:rsidR="00EC13AA" w:rsidRPr="003B213A" w:rsidRDefault="005C74FD" w:rsidP="003B213A">
            <w:pPr>
              <w:pStyle w:val="ListParagraph"/>
              <w:numPr>
                <w:ilvl w:val="0"/>
                <w:numId w:val="21"/>
              </w:numPr>
              <w:spacing w:after="0" w:line="360" w:lineRule="auto"/>
              <w:ind w:left="340" w:hanging="180"/>
              <w:rPr>
                <w:rFonts w:ascii="Gill Sans MT" w:eastAsia="Arial" w:hAnsi="Gill Sans MT" w:cs="Times New Roman"/>
                <w:bCs/>
                <w:sz w:val="24"/>
                <w:szCs w:val="24"/>
              </w:rPr>
            </w:pPr>
            <w:r w:rsidRPr="003B213A">
              <w:rPr>
                <w:rFonts w:ascii="Gill Sans MT" w:eastAsia="Arial" w:hAnsi="Gill Sans MT" w:cs="Times New Roman"/>
                <w:bCs/>
                <w:sz w:val="24"/>
                <w:szCs w:val="24"/>
              </w:rPr>
              <w:t>Support report writings</w:t>
            </w:r>
          </w:p>
        </w:tc>
      </w:tr>
      <w:tr w:rsidR="00EA552D" w:rsidRPr="003B213A" w14:paraId="47B36539" w14:textId="77777777" w:rsidTr="00B43C55">
        <w:trPr>
          <w:trHeight w:val="350"/>
        </w:trPr>
        <w:tc>
          <w:tcPr>
            <w:tcW w:w="725" w:type="dxa"/>
            <w:shd w:val="clear" w:color="auto" w:fill="auto"/>
          </w:tcPr>
          <w:p w14:paraId="20491897" w14:textId="5AEF89E7" w:rsidR="00EA552D" w:rsidRPr="003B213A" w:rsidRDefault="00EA552D" w:rsidP="00EA552D">
            <w:pPr>
              <w:tabs>
                <w:tab w:val="left" w:pos="299"/>
              </w:tabs>
              <w:spacing w:before="30" w:after="0" w:line="360" w:lineRule="auto"/>
              <w:ind w:left="299" w:hanging="299"/>
              <w:jc w:val="both"/>
              <w:rPr>
                <w:rFonts w:ascii="Gill Sans MT" w:hAnsi="Gill Sans MT" w:cs="Times New Roman"/>
                <w:bCs/>
                <w:sz w:val="24"/>
                <w:szCs w:val="24"/>
              </w:rPr>
            </w:pPr>
            <w:r>
              <w:rPr>
                <w:rFonts w:ascii="Gill Sans MT" w:hAnsi="Gill Sans MT" w:cs="Times New Roman"/>
                <w:bCs/>
                <w:sz w:val="24"/>
                <w:szCs w:val="24"/>
              </w:rPr>
              <w:t>4</w:t>
            </w:r>
          </w:p>
        </w:tc>
        <w:tc>
          <w:tcPr>
            <w:tcW w:w="2829" w:type="dxa"/>
            <w:shd w:val="clear" w:color="auto" w:fill="auto"/>
          </w:tcPr>
          <w:p w14:paraId="03A5FF37" w14:textId="77777777" w:rsidR="00EA552D" w:rsidRPr="003B213A" w:rsidRDefault="00EA552D" w:rsidP="00EA552D">
            <w:pPr>
              <w:spacing w:after="0" w:line="360" w:lineRule="auto"/>
              <w:rPr>
                <w:rFonts w:ascii="Gill Sans MT" w:hAnsi="Gill Sans MT" w:cs="Times New Roman"/>
                <w:b/>
                <w:sz w:val="24"/>
                <w:szCs w:val="24"/>
              </w:rPr>
            </w:pPr>
            <w:r>
              <w:rPr>
                <w:rFonts w:ascii="Gill Sans MT" w:hAnsi="Gill Sans MT" w:cs="Times New Roman"/>
                <w:b/>
                <w:sz w:val="24"/>
                <w:szCs w:val="24"/>
              </w:rPr>
              <w:t xml:space="preserve">Raj Kumar </w:t>
            </w:r>
            <w:proofErr w:type="spellStart"/>
            <w:r>
              <w:rPr>
                <w:rFonts w:ascii="Gill Sans MT" w:hAnsi="Gill Sans MT" w:cs="Times New Roman"/>
                <w:b/>
                <w:sz w:val="24"/>
                <w:szCs w:val="24"/>
              </w:rPr>
              <w:t>Pariyar</w:t>
            </w:r>
            <w:proofErr w:type="spellEnd"/>
            <w:r>
              <w:rPr>
                <w:rFonts w:ascii="Gill Sans MT" w:hAnsi="Gill Sans MT" w:cs="Times New Roman"/>
                <w:b/>
                <w:sz w:val="24"/>
                <w:szCs w:val="24"/>
              </w:rPr>
              <w:t xml:space="preserve"> </w:t>
            </w:r>
          </w:p>
          <w:p w14:paraId="2F412F8D" w14:textId="123C9D4D" w:rsidR="00EA552D" w:rsidRPr="003B213A" w:rsidRDefault="00EA552D" w:rsidP="00EA552D">
            <w:pPr>
              <w:spacing w:after="0" w:line="360" w:lineRule="auto"/>
              <w:rPr>
                <w:rFonts w:ascii="Gill Sans MT" w:hAnsi="Gill Sans MT" w:cs="Times New Roman"/>
                <w:b/>
                <w:sz w:val="24"/>
                <w:szCs w:val="24"/>
              </w:rPr>
            </w:pPr>
            <w:r>
              <w:rPr>
                <w:rFonts w:ascii="Gill Sans MT" w:hAnsi="Gill Sans MT" w:cs="Times New Roman"/>
                <w:bCs/>
                <w:sz w:val="24"/>
                <w:szCs w:val="24"/>
              </w:rPr>
              <w:t>DRR Expert</w:t>
            </w:r>
          </w:p>
        </w:tc>
        <w:tc>
          <w:tcPr>
            <w:tcW w:w="5840" w:type="dxa"/>
          </w:tcPr>
          <w:p w14:paraId="3A6B4EEA" w14:textId="77777777" w:rsidR="00EA552D" w:rsidRPr="003B213A" w:rsidRDefault="00EA552D" w:rsidP="00EA552D">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hAnsi="Gill Sans MT" w:cs="Times New Roman"/>
                <w:bCs/>
                <w:sz w:val="24"/>
                <w:szCs w:val="24"/>
              </w:rPr>
              <w:t xml:space="preserve">Lead the </w:t>
            </w:r>
            <w:r>
              <w:rPr>
                <w:rFonts w:ascii="Gill Sans MT" w:hAnsi="Gill Sans MT" w:cs="Times New Roman"/>
                <w:bCs/>
                <w:sz w:val="24"/>
                <w:szCs w:val="24"/>
              </w:rPr>
              <w:t>DRR component</w:t>
            </w:r>
          </w:p>
          <w:p w14:paraId="41BF4CD6" w14:textId="77777777" w:rsidR="00EA552D" w:rsidRPr="003B213A" w:rsidRDefault="00EA552D" w:rsidP="00EA552D">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hAnsi="Gill Sans MT" w:cs="Times New Roman"/>
                <w:bCs/>
                <w:sz w:val="24"/>
                <w:szCs w:val="24"/>
              </w:rPr>
              <w:t>Review relevant literature, collect data and finalize indicators</w:t>
            </w:r>
          </w:p>
          <w:p w14:paraId="72C9EDC4" w14:textId="62F381CF" w:rsidR="00EA552D" w:rsidRPr="003B213A" w:rsidRDefault="00EA552D" w:rsidP="00EA552D">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eastAsia="Arial" w:hAnsi="Gill Sans MT" w:cs="Times New Roman"/>
                <w:bCs/>
                <w:sz w:val="24"/>
                <w:szCs w:val="24"/>
              </w:rPr>
              <w:t xml:space="preserve">Support report writings </w:t>
            </w:r>
          </w:p>
        </w:tc>
      </w:tr>
      <w:tr w:rsidR="00EC13AA" w:rsidRPr="003B213A" w14:paraId="214A2E80" w14:textId="4EFFDCE2" w:rsidTr="00B43C55">
        <w:trPr>
          <w:trHeight w:val="1316"/>
        </w:trPr>
        <w:tc>
          <w:tcPr>
            <w:tcW w:w="725" w:type="dxa"/>
            <w:shd w:val="clear" w:color="auto" w:fill="auto"/>
          </w:tcPr>
          <w:p w14:paraId="2702AD89" w14:textId="1A4C227E" w:rsidR="00EC13AA" w:rsidRPr="003B213A" w:rsidRDefault="00EC13AA" w:rsidP="003B213A">
            <w:pPr>
              <w:tabs>
                <w:tab w:val="left" w:pos="299"/>
              </w:tabs>
              <w:spacing w:before="30" w:after="0" w:line="360" w:lineRule="auto"/>
              <w:ind w:left="299" w:hanging="299"/>
              <w:jc w:val="both"/>
              <w:rPr>
                <w:rFonts w:ascii="Gill Sans MT" w:hAnsi="Gill Sans MT" w:cs="Times New Roman"/>
                <w:bCs/>
                <w:sz w:val="24"/>
                <w:szCs w:val="24"/>
              </w:rPr>
            </w:pPr>
            <w:r w:rsidRPr="003B213A">
              <w:rPr>
                <w:rFonts w:ascii="Gill Sans MT" w:hAnsi="Gill Sans MT" w:cs="Times New Roman"/>
                <w:bCs/>
                <w:sz w:val="24"/>
                <w:szCs w:val="24"/>
              </w:rPr>
              <w:t>5</w:t>
            </w:r>
          </w:p>
        </w:tc>
        <w:tc>
          <w:tcPr>
            <w:tcW w:w="2829" w:type="dxa"/>
            <w:shd w:val="clear" w:color="auto" w:fill="auto"/>
          </w:tcPr>
          <w:p w14:paraId="78C1FEBA" w14:textId="74D601F6" w:rsidR="00EC13AA" w:rsidRPr="00EA552D" w:rsidRDefault="00EA552D" w:rsidP="003B213A">
            <w:pPr>
              <w:spacing w:after="0" w:line="360" w:lineRule="auto"/>
              <w:rPr>
                <w:rFonts w:ascii="Gill Sans MT" w:hAnsi="Gill Sans MT" w:cs="Times New Roman"/>
                <w:b/>
                <w:sz w:val="24"/>
                <w:szCs w:val="24"/>
              </w:rPr>
            </w:pPr>
            <w:proofErr w:type="spellStart"/>
            <w:r w:rsidRPr="00EA552D">
              <w:rPr>
                <w:rFonts w:ascii="Gill Sans MT" w:hAnsi="Gill Sans MT" w:cs="Times New Roman"/>
                <w:b/>
                <w:sz w:val="24"/>
                <w:szCs w:val="24"/>
              </w:rPr>
              <w:t>Shirish</w:t>
            </w:r>
            <w:proofErr w:type="spellEnd"/>
            <w:r w:rsidRPr="00EA552D">
              <w:rPr>
                <w:rFonts w:ascii="Gill Sans MT" w:hAnsi="Gill Sans MT" w:cs="Times New Roman"/>
                <w:b/>
                <w:sz w:val="24"/>
                <w:szCs w:val="24"/>
              </w:rPr>
              <w:t xml:space="preserve"> </w:t>
            </w:r>
            <w:proofErr w:type="spellStart"/>
            <w:r w:rsidRPr="00EA552D">
              <w:rPr>
                <w:rFonts w:ascii="Gill Sans MT" w:hAnsi="Gill Sans MT" w:cs="Times New Roman"/>
                <w:b/>
                <w:sz w:val="24"/>
                <w:szCs w:val="24"/>
              </w:rPr>
              <w:t>Maharjan</w:t>
            </w:r>
            <w:proofErr w:type="spellEnd"/>
          </w:p>
          <w:p w14:paraId="2CC83837" w14:textId="13BBE975" w:rsidR="00EC13AA" w:rsidRPr="003B213A" w:rsidRDefault="00EA552D" w:rsidP="003B213A">
            <w:pPr>
              <w:spacing w:after="0" w:line="360" w:lineRule="auto"/>
              <w:rPr>
                <w:rFonts w:ascii="Gill Sans MT" w:hAnsi="Gill Sans MT" w:cs="Times New Roman"/>
                <w:bCs/>
                <w:sz w:val="24"/>
                <w:szCs w:val="24"/>
              </w:rPr>
            </w:pPr>
            <w:r>
              <w:rPr>
                <w:rFonts w:ascii="Gill Sans MT" w:hAnsi="Gill Sans MT" w:cs="Times New Roman"/>
                <w:bCs/>
                <w:sz w:val="24"/>
                <w:szCs w:val="24"/>
              </w:rPr>
              <w:t>GIS/RS expert</w:t>
            </w:r>
          </w:p>
        </w:tc>
        <w:tc>
          <w:tcPr>
            <w:tcW w:w="5840" w:type="dxa"/>
          </w:tcPr>
          <w:p w14:paraId="4BCA3544" w14:textId="45B1EBA7" w:rsidR="00EC13AA" w:rsidRPr="003B213A" w:rsidRDefault="00EA552D" w:rsidP="003B213A">
            <w:pPr>
              <w:pStyle w:val="ListParagraph"/>
              <w:numPr>
                <w:ilvl w:val="0"/>
                <w:numId w:val="21"/>
              </w:numPr>
              <w:spacing w:after="0" w:line="360" w:lineRule="auto"/>
              <w:ind w:left="340" w:hanging="180"/>
              <w:rPr>
                <w:rFonts w:ascii="Gill Sans MT" w:eastAsia="Arial" w:hAnsi="Gill Sans MT" w:cs="Times New Roman"/>
                <w:bCs/>
                <w:sz w:val="24"/>
                <w:szCs w:val="24"/>
              </w:rPr>
            </w:pPr>
            <w:r>
              <w:rPr>
                <w:rFonts w:ascii="Gill Sans MT" w:eastAsia="Arial" w:hAnsi="Gill Sans MT" w:cs="Times New Roman"/>
                <w:bCs/>
                <w:sz w:val="24"/>
                <w:szCs w:val="24"/>
              </w:rPr>
              <w:t>Data analysis, mapping and visualization</w:t>
            </w:r>
          </w:p>
          <w:p w14:paraId="48C9A0B8" w14:textId="321AB99A" w:rsidR="00EC13AA" w:rsidRPr="003B213A" w:rsidRDefault="00EC13AA" w:rsidP="003B213A">
            <w:pPr>
              <w:pStyle w:val="ListParagraph"/>
              <w:numPr>
                <w:ilvl w:val="0"/>
                <w:numId w:val="21"/>
              </w:numPr>
              <w:spacing w:after="0" w:line="360" w:lineRule="auto"/>
              <w:ind w:left="340" w:hanging="180"/>
              <w:rPr>
                <w:rFonts w:ascii="Gill Sans MT" w:hAnsi="Gill Sans MT" w:cs="Times New Roman"/>
                <w:bCs/>
                <w:sz w:val="24"/>
                <w:szCs w:val="24"/>
              </w:rPr>
            </w:pPr>
            <w:r w:rsidRPr="003B213A">
              <w:rPr>
                <w:rFonts w:ascii="Gill Sans MT" w:eastAsia="Arial" w:hAnsi="Gill Sans MT" w:cs="Times New Roman"/>
                <w:bCs/>
                <w:sz w:val="24"/>
                <w:szCs w:val="24"/>
              </w:rPr>
              <w:t>Support report writing</w:t>
            </w:r>
          </w:p>
        </w:tc>
      </w:tr>
    </w:tbl>
    <w:p w14:paraId="07F9B60D" w14:textId="11C9D403" w:rsidR="00354365" w:rsidRPr="003B213A" w:rsidRDefault="00354365" w:rsidP="003B213A">
      <w:pPr>
        <w:pStyle w:val="Heading1"/>
        <w:spacing w:before="0" w:line="360" w:lineRule="auto"/>
        <w:rPr>
          <w:rFonts w:ascii="Gill Sans MT" w:hAnsi="Gill Sans MT" w:cs="Times New Roman"/>
          <w:b/>
          <w:bCs/>
          <w:sz w:val="24"/>
          <w:szCs w:val="24"/>
        </w:rPr>
      </w:pPr>
    </w:p>
    <w:sectPr w:rsidR="00354365" w:rsidRPr="003B213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99096" w14:textId="77777777" w:rsidR="0034489F" w:rsidRDefault="0034489F" w:rsidP="00214982">
      <w:pPr>
        <w:spacing w:after="0" w:line="240" w:lineRule="auto"/>
      </w:pPr>
      <w:r>
        <w:separator/>
      </w:r>
    </w:p>
  </w:endnote>
  <w:endnote w:type="continuationSeparator" w:id="0">
    <w:p w14:paraId="6DC465F8" w14:textId="77777777" w:rsidR="0034489F" w:rsidRDefault="0034489F" w:rsidP="0021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ational">
    <w:altName w:val="Calibri"/>
    <w:charset w:val="00"/>
    <w:family w:val="auto"/>
    <w:pitch w:val="variable"/>
    <w:sig w:usb0="A00000FF" w:usb1="5000207B" w:usb2="00000010" w:usb3="00000000" w:csb0="0000009B" w:csb1="00000000"/>
  </w:font>
  <w:font w:name="Yu Mincho">
    <w:panose1 w:val="02020400000000000000"/>
    <w:charset w:val="80"/>
    <w:family w:val="roman"/>
    <w:pitch w:val="variable"/>
    <w:sig w:usb0="800002E7" w:usb1="2AC7FCFF" w:usb2="00000012" w:usb3="00000000" w:csb0="0002009F" w:csb1="00000000"/>
  </w:font>
  <w:font w:name="Gill Sans MT">
    <w:altName w:val="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7AE90" w14:textId="77777777" w:rsidR="00214982" w:rsidRDefault="002149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7311"/>
      <w:docPartObj>
        <w:docPartGallery w:val="Page Numbers (Bottom of Page)"/>
        <w:docPartUnique/>
      </w:docPartObj>
    </w:sdtPr>
    <w:sdtEndPr>
      <w:rPr>
        <w:noProof/>
      </w:rPr>
    </w:sdtEndPr>
    <w:sdtContent>
      <w:p w14:paraId="22E2340B" w14:textId="40E058C0" w:rsidR="00214982" w:rsidRDefault="00214982">
        <w:pPr>
          <w:pStyle w:val="Footer"/>
          <w:jc w:val="right"/>
        </w:pPr>
        <w:r>
          <w:fldChar w:fldCharType="begin"/>
        </w:r>
        <w:r>
          <w:instrText xml:space="preserve"> PAGE   \* MERGEFORMAT </w:instrText>
        </w:r>
        <w:r>
          <w:fldChar w:fldCharType="separate"/>
        </w:r>
        <w:r w:rsidR="007D6F37">
          <w:rPr>
            <w:noProof/>
          </w:rPr>
          <w:t>9</w:t>
        </w:r>
        <w:r>
          <w:rPr>
            <w:noProof/>
          </w:rPr>
          <w:fldChar w:fldCharType="end"/>
        </w:r>
      </w:p>
    </w:sdtContent>
  </w:sdt>
  <w:p w14:paraId="7F9B0AF9" w14:textId="77777777" w:rsidR="00214982" w:rsidRDefault="002149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C3AA1" w14:textId="77777777" w:rsidR="00214982" w:rsidRDefault="00214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2EFF3" w14:textId="77777777" w:rsidR="0034489F" w:rsidRDefault="0034489F" w:rsidP="00214982">
      <w:pPr>
        <w:spacing w:after="0" w:line="240" w:lineRule="auto"/>
      </w:pPr>
      <w:r>
        <w:separator/>
      </w:r>
    </w:p>
  </w:footnote>
  <w:footnote w:type="continuationSeparator" w:id="0">
    <w:p w14:paraId="6E145DBF" w14:textId="77777777" w:rsidR="0034489F" w:rsidRDefault="0034489F" w:rsidP="00214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E364C" w14:textId="77777777" w:rsidR="00214982" w:rsidRDefault="002149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7F896" w14:textId="77777777" w:rsidR="00214982" w:rsidRDefault="002149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919A" w14:textId="77777777" w:rsidR="00214982" w:rsidRDefault="002149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5BF"/>
    <w:multiLevelType w:val="multilevel"/>
    <w:tmpl w:val="F4C251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nsid w:val="08362BAB"/>
    <w:multiLevelType w:val="hybridMultilevel"/>
    <w:tmpl w:val="B8CC0B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E277D8"/>
    <w:multiLevelType w:val="hybridMultilevel"/>
    <w:tmpl w:val="424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10D75"/>
    <w:multiLevelType w:val="hybridMultilevel"/>
    <w:tmpl w:val="298085E6"/>
    <w:lvl w:ilvl="0" w:tplc="38EC0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6B05CA"/>
    <w:multiLevelType w:val="multilevel"/>
    <w:tmpl w:val="A2DEC4F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5">
    <w:nsid w:val="147D3E46"/>
    <w:multiLevelType w:val="hybridMultilevel"/>
    <w:tmpl w:val="818E8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72610FF"/>
    <w:multiLevelType w:val="multilevel"/>
    <w:tmpl w:val="2F6E1732"/>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8A15470"/>
    <w:multiLevelType w:val="hybridMultilevel"/>
    <w:tmpl w:val="6CD0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65E92"/>
    <w:multiLevelType w:val="multilevel"/>
    <w:tmpl w:val="A2DEC4F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9">
    <w:nsid w:val="32650CD1"/>
    <w:multiLevelType w:val="multilevel"/>
    <w:tmpl w:val="90AEE794"/>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0">
    <w:nsid w:val="39D44123"/>
    <w:multiLevelType w:val="multilevel"/>
    <w:tmpl w:val="90AEE794"/>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1">
    <w:nsid w:val="3E493E37"/>
    <w:multiLevelType w:val="hybridMultilevel"/>
    <w:tmpl w:val="69044434"/>
    <w:lvl w:ilvl="0" w:tplc="30DAA6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B5363"/>
    <w:multiLevelType w:val="hybridMultilevel"/>
    <w:tmpl w:val="95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12F4F"/>
    <w:multiLevelType w:val="multilevel"/>
    <w:tmpl w:val="A1827030"/>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87D395D"/>
    <w:multiLevelType w:val="multilevel"/>
    <w:tmpl w:val="FFCA6F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15D1A9B"/>
    <w:multiLevelType w:val="hybridMultilevel"/>
    <w:tmpl w:val="96E0B376"/>
    <w:lvl w:ilvl="0" w:tplc="ECD2F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C51B7"/>
    <w:multiLevelType w:val="multilevel"/>
    <w:tmpl w:val="90AEE794"/>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7">
    <w:nsid w:val="64490605"/>
    <w:multiLevelType w:val="hybridMultilevel"/>
    <w:tmpl w:val="B8CC0B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56F0DB5"/>
    <w:multiLevelType w:val="multilevel"/>
    <w:tmpl w:val="90AEE794"/>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9">
    <w:nsid w:val="66D369A2"/>
    <w:multiLevelType w:val="multilevel"/>
    <w:tmpl w:val="A2DEC4F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20">
    <w:nsid w:val="75260C69"/>
    <w:multiLevelType w:val="hybridMultilevel"/>
    <w:tmpl w:val="78F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9"/>
  </w:num>
  <w:num w:numId="4">
    <w:abstractNumId w:val="10"/>
  </w:num>
  <w:num w:numId="5">
    <w:abstractNumId w:val="4"/>
  </w:num>
  <w:num w:numId="6">
    <w:abstractNumId w:val="8"/>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5"/>
  </w:num>
  <w:num w:numId="11">
    <w:abstractNumId w:val="1"/>
  </w:num>
  <w:num w:numId="12">
    <w:abstractNumId w:val="19"/>
  </w:num>
  <w:num w:numId="13">
    <w:abstractNumId w:val="14"/>
  </w:num>
  <w:num w:numId="14">
    <w:abstractNumId w:val="13"/>
  </w:num>
  <w:num w:numId="15">
    <w:abstractNumId w:val="7"/>
  </w:num>
  <w:num w:numId="16">
    <w:abstractNumId w:val="6"/>
  </w:num>
  <w:num w:numId="17">
    <w:abstractNumId w:val="12"/>
  </w:num>
  <w:num w:numId="18">
    <w:abstractNumId w:val="0"/>
  </w:num>
  <w:num w:numId="19">
    <w:abstractNumId w:val="18"/>
  </w:num>
  <w:num w:numId="20">
    <w:abstractNumId w:val="20"/>
  </w:num>
  <w:num w:numId="21">
    <w:abstractNumId w:val="2"/>
  </w:num>
  <w:num w:numId="22">
    <w:abstractNumId w:val="3"/>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AE"/>
    <w:rsid w:val="00017ECF"/>
    <w:rsid w:val="00022184"/>
    <w:rsid w:val="00031A3F"/>
    <w:rsid w:val="000375A2"/>
    <w:rsid w:val="00037939"/>
    <w:rsid w:val="000407B9"/>
    <w:rsid w:val="00061405"/>
    <w:rsid w:val="00062148"/>
    <w:rsid w:val="000712F4"/>
    <w:rsid w:val="000828FA"/>
    <w:rsid w:val="00084FFA"/>
    <w:rsid w:val="00090DED"/>
    <w:rsid w:val="000976BC"/>
    <w:rsid w:val="00097FDE"/>
    <w:rsid w:val="000A0074"/>
    <w:rsid w:val="000A5A93"/>
    <w:rsid w:val="000B7D4B"/>
    <w:rsid w:val="000C27B7"/>
    <w:rsid w:val="000D6344"/>
    <w:rsid w:val="000D7EDF"/>
    <w:rsid w:val="000E38E4"/>
    <w:rsid w:val="000E5BED"/>
    <w:rsid w:val="000F2AC7"/>
    <w:rsid w:val="000F757D"/>
    <w:rsid w:val="0010030B"/>
    <w:rsid w:val="0010301C"/>
    <w:rsid w:val="001203FC"/>
    <w:rsid w:val="00123F79"/>
    <w:rsid w:val="001434E7"/>
    <w:rsid w:val="001435A2"/>
    <w:rsid w:val="00143A17"/>
    <w:rsid w:val="00145C7A"/>
    <w:rsid w:val="00147071"/>
    <w:rsid w:val="00154E14"/>
    <w:rsid w:val="00155082"/>
    <w:rsid w:val="0016465B"/>
    <w:rsid w:val="00164E6F"/>
    <w:rsid w:val="00166837"/>
    <w:rsid w:val="0016763E"/>
    <w:rsid w:val="00167AEE"/>
    <w:rsid w:val="00171B99"/>
    <w:rsid w:val="00173325"/>
    <w:rsid w:val="001754CE"/>
    <w:rsid w:val="00177E30"/>
    <w:rsid w:val="00181189"/>
    <w:rsid w:val="001857CE"/>
    <w:rsid w:val="001A49B6"/>
    <w:rsid w:val="001A5265"/>
    <w:rsid w:val="001A5540"/>
    <w:rsid w:val="001B1188"/>
    <w:rsid w:val="001B607A"/>
    <w:rsid w:val="001C088C"/>
    <w:rsid w:val="001C5E59"/>
    <w:rsid w:val="001D204C"/>
    <w:rsid w:val="001D4C7D"/>
    <w:rsid w:val="001E5E8A"/>
    <w:rsid w:val="001E7BF3"/>
    <w:rsid w:val="001F463B"/>
    <w:rsid w:val="002011D4"/>
    <w:rsid w:val="00201F49"/>
    <w:rsid w:val="00205868"/>
    <w:rsid w:val="00211947"/>
    <w:rsid w:val="00214982"/>
    <w:rsid w:val="00222E75"/>
    <w:rsid w:val="002247B1"/>
    <w:rsid w:val="00225708"/>
    <w:rsid w:val="00234B99"/>
    <w:rsid w:val="00244D00"/>
    <w:rsid w:val="002523F7"/>
    <w:rsid w:val="002569E1"/>
    <w:rsid w:val="00261952"/>
    <w:rsid w:val="002700A4"/>
    <w:rsid w:val="002719A3"/>
    <w:rsid w:val="00272231"/>
    <w:rsid w:val="00275226"/>
    <w:rsid w:val="00275AAA"/>
    <w:rsid w:val="00280C71"/>
    <w:rsid w:val="002849C0"/>
    <w:rsid w:val="00286B8F"/>
    <w:rsid w:val="002915A9"/>
    <w:rsid w:val="002B4B50"/>
    <w:rsid w:val="002D57A3"/>
    <w:rsid w:val="002D5BCA"/>
    <w:rsid w:val="002E349E"/>
    <w:rsid w:val="002F026D"/>
    <w:rsid w:val="002F298D"/>
    <w:rsid w:val="003047F8"/>
    <w:rsid w:val="00305391"/>
    <w:rsid w:val="00306A0E"/>
    <w:rsid w:val="00316857"/>
    <w:rsid w:val="00321C2A"/>
    <w:rsid w:val="00327D4B"/>
    <w:rsid w:val="00342B0D"/>
    <w:rsid w:val="0034489F"/>
    <w:rsid w:val="003503E1"/>
    <w:rsid w:val="00353829"/>
    <w:rsid w:val="00354365"/>
    <w:rsid w:val="00366FF1"/>
    <w:rsid w:val="00387994"/>
    <w:rsid w:val="00391A39"/>
    <w:rsid w:val="003A5F5F"/>
    <w:rsid w:val="003A677A"/>
    <w:rsid w:val="003B213A"/>
    <w:rsid w:val="003C4717"/>
    <w:rsid w:val="003D2EF8"/>
    <w:rsid w:val="003D4FF3"/>
    <w:rsid w:val="004034F0"/>
    <w:rsid w:val="00410DD1"/>
    <w:rsid w:val="00414D77"/>
    <w:rsid w:val="00420B43"/>
    <w:rsid w:val="00431E54"/>
    <w:rsid w:val="00445641"/>
    <w:rsid w:val="004471EE"/>
    <w:rsid w:val="00456A79"/>
    <w:rsid w:val="004605B0"/>
    <w:rsid w:val="0046190F"/>
    <w:rsid w:val="00467A4F"/>
    <w:rsid w:val="00477207"/>
    <w:rsid w:val="00477D68"/>
    <w:rsid w:val="004847A4"/>
    <w:rsid w:val="00485177"/>
    <w:rsid w:val="00490DC2"/>
    <w:rsid w:val="00491A85"/>
    <w:rsid w:val="004947B5"/>
    <w:rsid w:val="00494E75"/>
    <w:rsid w:val="00495C47"/>
    <w:rsid w:val="00496E7F"/>
    <w:rsid w:val="004976DD"/>
    <w:rsid w:val="004A14F9"/>
    <w:rsid w:val="004A1A79"/>
    <w:rsid w:val="004A3CEA"/>
    <w:rsid w:val="004A5254"/>
    <w:rsid w:val="004B3EFC"/>
    <w:rsid w:val="004C11DD"/>
    <w:rsid w:val="004C32B5"/>
    <w:rsid w:val="004C515F"/>
    <w:rsid w:val="004C6618"/>
    <w:rsid w:val="004D2B31"/>
    <w:rsid w:val="004D3885"/>
    <w:rsid w:val="004D4DBB"/>
    <w:rsid w:val="004D6CF4"/>
    <w:rsid w:val="004D6DAE"/>
    <w:rsid w:val="004D7B77"/>
    <w:rsid w:val="004E5B17"/>
    <w:rsid w:val="004E7B8D"/>
    <w:rsid w:val="004F6931"/>
    <w:rsid w:val="005167FF"/>
    <w:rsid w:val="00516D22"/>
    <w:rsid w:val="005231AC"/>
    <w:rsid w:val="00527B6E"/>
    <w:rsid w:val="00536414"/>
    <w:rsid w:val="005448C8"/>
    <w:rsid w:val="00550292"/>
    <w:rsid w:val="005573F2"/>
    <w:rsid w:val="005600B0"/>
    <w:rsid w:val="005602FC"/>
    <w:rsid w:val="005666E1"/>
    <w:rsid w:val="00567413"/>
    <w:rsid w:val="0057140A"/>
    <w:rsid w:val="005858EF"/>
    <w:rsid w:val="00592F54"/>
    <w:rsid w:val="00593AE1"/>
    <w:rsid w:val="005952A0"/>
    <w:rsid w:val="005959EC"/>
    <w:rsid w:val="005A587F"/>
    <w:rsid w:val="005B368C"/>
    <w:rsid w:val="005C69E1"/>
    <w:rsid w:val="005C74FD"/>
    <w:rsid w:val="005D1ECE"/>
    <w:rsid w:val="005D44B7"/>
    <w:rsid w:val="005F4659"/>
    <w:rsid w:val="005F4FB0"/>
    <w:rsid w:val="00611A94"/>
    <w:rsid w:val="00612018"/>
    <w:rsid w:val="00626B40"/>
    <w:rsid w:val="00626F83"/>
    <w:rsid w:val="0062758C"/>
    <w:rsid w:val="00632A4E"/>
    <w:rsid w:val="00633532"/>
    <w:rsid w:val="0063441A"/>
    <w:rsid w:val="0063545D"/>
    <w:rsid w:val="00641F7C"/>
    <w:rsid w:val="00650D97"/>
    <w:rsid w:val="00652481"/>
    <w:rsid w:val="00660F92"/>
    <w:rsid w:val="00662FD6"/>
    <w:rsid w:val="00675B4A"/>
    <w:rsid w:val="0068695A"/>
    <w:rsid w:val="00686A02"/>
    <w:rsid w:val="006A7642"/>
    <w:rsid w:val="006C69EE"/>
    <w:rsid w:val="006C76D1"/>
    <w:rsid w:val="006D1517"/>
    <w:rsid w:val="006E0B83"/>
    <w:rsid w:val="006E1D69"/>
    <w:rsid w:val="006E28CB"/>
    <w:rsid w:val="00700048"/>
    <w:rsid w:val="007011AD"/>
    <w:rsid w:val="007016DC"/>
    <w:rsid w:val="00721461"/>
    <w:rsid w:val="007238B7"/>
    <w:rsid w:val="00723E09"/>
    <w:rsid w:val="00723F98"/>
    <w:rsid w:val="007255E2"/>
    <w:rsid w:val="00732F34"/>
    <w:rsid w:val="00735511"/>
    <w:rsid w:val="00737297"/>
    <w:rsid w:val="007400D7"/>
    <w:rsid w:val="00752255"/>
    <w:rsid w:val="00756B5E"/>
    <w:rsid w:val="00780E0D"/>
    <w:rsid w:val="00791EE6"/>
    <w:rsid w:val="00797E87"/>
    <w:rsid w:val="007A175F"/>
    <w:rsid w:val="007A3C9C"/>
    <w:rsid w:val="007B10D8"/>
    <w:rsid w:val="007B2BC7"/>
    <w:rsid w:val="007C0447"/>
    <w:rsid w:val="007D4511"/>
    <w:rsid w:val="007D563F"/>
    <w:rsid w:val="007D6F37"/>
    <w:rsid w:val="007E0D44"/>
    <w:rsid w:val="007E67EF"/>
    <w:rsid w:val="007E6813"/>
    <w:rsid w:val="007E6A79"/>
    <w:rsid w:val="007F5138"/>
    <w:rsid w:val="007F5889"/>
    <w:rsid w:val="007F6D8C"/>
    <w:rsid w:val="00801A37"/>
    <w:rsid w:val="00817E03"/>
    <w:rsid w:val="00825B7C"/>
    <w:rsid w:val="00834AD8"/>
    <w:rsid w:val="00842E26"/>
    <w:rsid w:val="008430D2"/>
    <w:rsid w:val="00843D8B"/>
    <w:rsid w:val="00845C79"/>
    <w:rsid w:val="0085045A"/>
    <w:rsid w:val="0085507B"/>
    <w:rsid w:val="0085696D"/>
    <w:rsid w:val="0088768A"/>
    <w:rsid w:val="008A3D70"/>
    <w:rsid w:val="008B1183"/>
    <w:rsid w:val="008C0D7D"/>
    <w:rsid w:val="008C27D4"/>
    <w:rsid w:val="008C69A2"/>
    <w:rsid w:val="008D2A0A"/>
    <w:rsid w:val="008E5DAC"/>
    <w:rsid w:val="008F246D"/>
    <w:rsid w:val="008F2FB1"/>
    <w:rsid w:val="00903439"/>
    <w:rsid w:val="00904362"/>
    <w:rsid w:val="00913A32"/>
    <w:rsid w:val="00914FBC"/>
    <w:rsid w:val="00920432"/>
    <w:rsid w:val="00921A32"/>
    <w:rsid w:val="00924755"/>
    <w:rsid w:val="009351F6"/>
    <w:rsid w:val="00941EC4"/>
    <w:rsid w:val="00947566"/>
    <w:rsid w:val="0095017B"/>
    <w:rsid w:val="009526D4"/>
    <w:rsid w:val="009560FF"/>
    <w:rsid w:val="009600AC"/>
    <w:rsid w:val="00963083"/>
    <w:rsid w:val="0096431B"/>
    <w:rsid w:val="00967128"/>
    <w:rsid w:val="009679BC"/>
    <w:rsid w:val="009735AE"/>
    <w:rsid w:val="00974EE6"/>
    <w:rsid w:val="00975A77"/>
    <w:rsid w:val="00976EE3"/>
    <w:rsid w:val="0098086A"/>
    <w:rsid w:val="0098087E"/>
    <w:rsid w:val="0098183F"/>
    <w:rsid w:val="009840C4"/>
    <w:rsid w:val="009867D4"/>
    <w:rsid w:val="009A1F85"/>
    <w:rsid w:val="009C02DA"/>
    <w:rsid w:val="009C4BCD"/>
    <w:rsid w:val="009C601F"/>
    <w:rsid w:val="009E7F47"/>
    <w:rsid w:val="009F08C9"/>
    <w:rsid w:val="009F17E0"/>
    <w:rsid w:val="009F5CF1"/>
    <w:rsid w:val="00A03E0D"/>
    <w:rsid w:val="00A13A02"/>
    <w:rsid w:val="00A13FBD"/>
    <w:rsid w:val="00A20665"/>
    <w:rsid w:val="00A416FB"/>
    <w:rsid w:val="00A429C9"/>
    <w:rsid w:val="00A474D3"/>
    <w:rsid w:val="00A47DAB"/>
    <w:rsid w:val="00A643EF"/>
    <w:rsid w:val="00A665BF"/>
    <w:rsid w:val="00A71BEC"/>
    <w:rsid w:val="00A75A1F"/>
    <w:rsid w:val="00A860E0"/>
    <w:rsid w:val="00A95362"/>
    <w:rsid w:val="00AA5848"/>
    <w:rsid w:val="00AA6FE7"/>
    <w:rsid w:val="00AA7273"/>
    <w:rsid w:val="00AB0738"/>
    <w:rsid w:val="00AB2C98"/>
    <w:rsid w:val="00AB2FA0"/>
    <w:rsid w:val="00AE2387"/>
    <w:rsid w:val="00AF15EC"/>
    <w:rsid w:val="00AF6F95"/>
    <w:rsid w:val="00B01270"/>
    <w:rsid w:val="00B0140A"/>
    <w:rsid w:val="00B1043E"/>
    <w:rsid w:val="00B13150"/>
    <w:rsid w:val="00B16DD9"/>
    <w:rsid w:val="00B16DF3"/>
    <w:rsid w:val="00B26D4E"/>
    <w:rsid w:val="00B352D7"/>
    <w:rsid w:val="00B363B6"/>
    <w:rsid w:val="00B43C55"/>
    <w:rsid w:val="00B53F9B"/>
    <w:rsid w:val="00B621D7"/>
    <w:rsid w:val="00B636FA"/>
    <w:rsid w:val="00B63C7C"/>
    <w:rsid w:val="00B64CAA"/>
    <w:rsid w:val="00B70ABA"/>
    <w:rsid w:val="00B81E50"/>
    <w:rsid w:val="00B861F1"/>
    <w:rsid w:val="00B90DCE"/>
    <w:rsid w:val="00B96255"/>
    <w:rsid w:val="00BA76A5"/>
    <w:rsid w:val="00BB3E1A"/>
    <w:rsid w:val="00BB72F4"/>
    <w:rsid w:val="00BB779A"/>
    <w:rsid w:val="00BC3F06"/>
    <w:rsid w:val="00BD0607"/>
    <w:rsid w:val="00BD34A5"/>
    <w:rsid w:val="00BD6CAF"/>
    <w:rsid w:val="00BD7D21"/>
    <w:rsid w:val="00BE27C2"/>
    <w:rsid w:val="00BE31EE"/>
    <w:rsid w:val="00BE6FD9"/>
    <w:rsid w:val="00BF4E14"/>
    <w:rsid w:val="00C0050B"/>
    <w:rsid w:val="00C23E28"/>
    <w:rsid w:val="00C277D1"/>
    <w:rsid w:val="00C32ACE"/>
    <w:rsid w:val="00C36AB7"/>
    <w:rsid w:val="00C40721"/>
    <w:rsid w:val="00C63484"/>
    <w:rsid w:val="00C64F88"/>
    <w:rsid w:val="00C65DA8"/>
    <w:rsid w:val="00C66967"/>
    <w:rsid w:val="00C67B88"/>
    <w:rsid w:val="00C7160C"/>
    <w:rsid w:val="00C82992"/>
    <w:rsid w:val="00C85A03"/>
    <w:rsid w:val="00C97A81"/>
    <w:rsid w:val="00C97C9A"/>
    <w:rsid w:val="00CB1FBE"/>
    <w:rsid w:val="00CB244F"/>
    <w:rsid w:val="00CB24C5"/>
    <w:rsid w:val="00CD3E44"/>
    <w:rsid w:val="00CE181C"/>
    <w:rsid w:val="00CE2033"/>
    <w:rsid w:val="00CE4564"/>
    <w:rsid w:val="00CF55B3"/>
    <w:rsid w:val="00CF596B"/>
    <w:rsid w:val="00D0709E"/>
    <w:rsid w:val="00D07571"/>
    <w:rsid w:val="00D12F5F"/>
    <w:rsid w:val="00D13882"/>
    <w:rsid w:val="00D31648"/>
    <w:rsid w:val="00D34993"/>
    <w:rsid w:val="00D3712D"/>
    <w:rsid w:val="00D50CD5"/>
    <w:rsid w:val="00D57CB1"/>
    <w:rsid w:val="00D619CF"/>
    <w:rsid w:val="00D621D3"/>
    <w:rsid w:val="00D848AC"/>
    <w:rsid w:val="00D97436"/>
    <w:rsid w:val="00DA3482"/>
    <w:rsid w:val="00DA3F0E"/>
    <w:rsid w:val="00DB0412"/>
    <w:rsid w:val="00DB3F57"/>
    <w:rsid w:val="00DB4C19"/>
    <w:rsid w:val="00DB6D6B"/>
    <w:rsid w:val="00DB7F1E"/>
    <w:rsid w:val="00DC01D0"/>
    <w:rsid w:val="00DC3ECB"/>
    <w:rsid w:val="00DC52FB"/>
    <w:rsid w:val="00DD3756"/>
    <w:rsid w:val="00DE0E89"/>
    <w:rsid w:val="00DE19F6"/>
    <w:rsid w:val="00DF7788"/>
    <w:rsid w:val="00DF7912"/>
    <w:rsid w:val="00E01ADC"/>
    <w:rsid w:val="00E1468E"/>
    <w:rsid w:val="00E17611"/>
    <w:rsid w:val="00E207B9"/>
    <w:rsid w:val="00E24835"/>
    <w:rsid w:val="00E24E2C"/>
    <w:rsid w:val="00E342A7"/>
    <w:rsid w:val="00E37FC0"/>
    <w:rsid w:val="00E40F9F"/>
    <w:rsid w:val="00E41C93"/>
    <w:rsid w:val="00E41F2D"/>
    <w:rsid w:val="00E45896"/>
    <w:rsid w:val="00E53391"/>
    <w:rsid w:val="00E53E95"/>
    <w:rsid w:val="00E669F1"/>
    <w:rsid w:val="00E674D1"/>
    <w:rsid w:val="00E67B5A"/>
    <w:rsid w:val="00E76835"/>
    <w:rsid w:val="00E77CA2"/>
    <w:rsid w:val="00E83A67"/>
    <w:rsid w:val="00E86820"/>
    <w:rsid w:val="00E9006E"/>
    <w:rsid w:val="00E91286"/>
    <w:rsid w:val="00E9191A"/>
    <w:rsid w:val="00E96E9D"/>
    <w:rsid w:val="00EA304D"/>
    <w:rsid w:val="00EA552D"/>
    <w:rsid w:val="00EB06AF"/>
    <w:rsid w:val="00EB1324"/>
    <w:rsid w:val="00EC13AA"/>
    <w:rsid w:val="00ED1C61"/>
    <w:rsid w:val="00ED255D"/>
    <w:rsid w:val="00ED53A8"/>
    <w:rsid w:val="00ED6A22"/>
    <w:rsid w:val="00EE1614"/>
    <w:rsid w:val="00EE177E"/>
    <w:rsid w:val="00EF2262"/>
    <w:rsid w:val="00EF76DD"/>
    <w:rsid w:val="00F000D3"/>
    <w:rsid w:val="00F00F17"/>
    <w:rsid w:val="00F043D2"/>
    <w:rsid w:val="00F06E4F"/>
    <w:rsid w:val="00F07BC2"/>
    <w:rsid w:val="00F12FD9"/>
    <w:rsid w:val="00F14956"/>
    <w:rsid w:val="00F1758A"/>
    <w:rsid w:val="00F179A5"/>
    <w:rsid w:val="00F24D82"/>
    <w:rsid w:val="00F35C8B"/>
    <w:rsid w:val="00F36567"/>
    <w:rsid w:val="00F40E9B"/>
    <w:rsid w:val="00F4298F"/>
    <w:rsid w:val="00F44003"/>
    <w:rsid w:val="00F4443A"/>
    <w:rsid w:val="00F50A56"/>
    <w:rsid w:val="00F55F4D"/>
    <w:rsid w:val="00F8383C"/>
    <w:rsid w:val="00F95E25"/>
    <w:rsid w:val="00FA4A75"/>
    <w:rsid w:val="00FA6313"/>
    <w:rsid w:val="00FA6988"/>
    <w:rsid w:val="00FB7454"/>
    <w:rsid w:val="00FC3760"/>
    <w:rsid w:val="00FC6618"/>
    <w:rsid w:val="00FD29CC"/>
    <w:rsid w:val="00FE4BBE"/>
    <w:rsid w:val="00FF39D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AE"/>
    <w:rPr>
      <w:szCs w:val="22"/>
      <w:lang w:bidi="ar-SA"/>
    </w:rPr>
  </w:style>
  <w:style w:type="paragraph" w:styleId="Heading1">
    <w:name w:val="heading 1"/>
    <w:basedOn w:val="Normal"/>
    <w:next w:val="Normal"/>
    <w:link w:val="Heading1Char"/>
    <w:uiPriority w:val="9"/>
    <w:qFormat/>
    <w:rsid w:val="007F6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2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DAE"/>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4D6DA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6DAE"/>
    <w:pPr>
      <w:spacing w:after="0" w:line="240" w:lineRule="auto"/>
      <w:jc w:val="both"/>
    </w:pPr>
    <w:rPr>
      <w:rFonts w:ascii="National" w:hAnsi="National"/>
      <w:iCs/>
      <w:szCs w:val="18"/>
    </w:rPr>
  </w:style>
  <w:style w:type="table" w:customStyle="1" w:styleId="3">
    <w:name w:val="3"/>
    <w:basedOn w:val="TableNormal"/>
    <w:rsid w:val="004D6DAE"/>
    <w:pPr>
      <w:spacing w:after="0" w:line="240" w:lineRule="auto"/>
    </w:pPr>
    <w:rPr>
      <w:rFonts w:ascii="Calibri" w:eastAsia="Calibri" w:hAnsi="Calibri" w:cs="Calibri"/>
      <w:szCs w:val="22"/>
      <w:lang w:val="en-AU"/>
    </w:rPr>
    <w:tblPr>
      <w:tblStyleRowBandSize w:val="1"/>
      <w:tblStyleColBandSize w:val="1"/>
    </w:tblPr>
  </w:style>
  <w:style w:type="paragraph" w:styleId="NormalWeb">
    <w:name w:val="Normal (Web)"/>
    <w:basedOn w:val="Normal"/>
    <w:uiPriority w:val="99"/>
    <w:unhideWhenUsed/>
    <w:rsid w:val="004D6D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D6DAE"/>
    <w:rPr>
      <w:b/>
      <w:bCs/>
    </w:rPr>
  </w:style>
  <w:style w:type="character" w:styleId="Hyperlink">
    <w:name w:val="Hyperlink"/>
    <w:basedOn w:val="DefaultParagraphFont"/>
    <w:uiPriority w:val="99"/>
    <w:unhideWhenUsed/>
    <w:rsid w:val="004D6DAE"/>
    <w:rPr>
      <w:color w:val="0563C1" w:themeColor="hyperlink"/>
      <w:u w:val="single"/>
    </w:rPr>
  </w:style>
  <w:style w:type="paragraph" w:styleId="ListParagraph">
    <w:name w:val="List Paragraph"/>
    <w:basedOn w:val="Normal"/>
    <w:uiPriority w:val="34"/>
    <w:qFormat/>
    <w:rsid w:val="00305391"/>
    <w:pPr>
      <w:spacing w:line="256" w:lineRule="auto"/>
      <w:ind w:left="720"/>
      <w:contextualSpacing/>
    </w:pPr>
    <w:rPr>
      <w:szCs w:val="20"/>
      <w:lang w:bidi="ne-NP"/>
    </w:rPr>
  </w:style>
  <w:style w:type="paragraph" w:styleId="NoSpacing">
    <w:name w:val="No Spacing"/>
    <w:link w:val="NoSpacingChar"/>
    <w:uiPriority w:val="1"/>
    <w:qFormat/>
    <w:rsid w:val="0030539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05391"/>
    <w:rPr>
      <w:rFonts w:eastAsiaTheme="minorEastAsia"/>
      <w:szCs w:val="22"/>
      <w:lang w:bidi="ar-SA"/>
    </w:rPr>
  </w:style>
  <w:style w:type="character" w:customStyle="1" w:styleId="Heading3Char">
    <w:name w:val="Heading 3 Char"/>
    <w:basedOn w:val="DefaultParagraphFont"/>
    <w:link w:val="Heading3"/>
    <w:uiPriority w:val="9"/>
    <w:semiHidden/>
    <w:rsid w:val="00B96255"/>
    <w:rPr>
      <w:rFonts w:asciiTheme="majorHAnsi" w:eastAsiaTheme="majorEastAsia" w:hAnsiTheme="majorHAnsi" w:cstheme="majorBidi"/>
      <w:color w:val="1F3763" w:themeColor="accent1" w:themeShade="7F"/>
      <w:sz w:val="24"/>
      <w:szCs w:val="24"/>
      <w:lang w:bidi="ar-SA"/>
    </w:rPr>
  </w:style>
  <w:style w:type="paragraph" w:customStyle="1" w:styleId="Default">
    <w:name w:val="Default"/>
    <w:rsid w:val="00FB7454"/>
    <w:pPr>
      <w:autoSpaceDE w:val="0"/>
      <w:autoSpaceDN w:val="0"/>
      <w:adjustRightInd w:val="0"/>
      <w:spacing w:after="0" w:line="240" w:lineRule="auto"/>
    </w:pPr>
    <w:rPr>
      <w:rFonts w:ascii="Gill Sans MT" w:hAnsi="Gill Sans MT" w:cs="Gill Sans MT"/>
      <w:color w:val="000000"/>
      <w:sz w:val="24"/>
      <w:szCs w:val="24"/>
    </w:rPr>
  </w:style>
  <w:style w:type="character" w:customStyle="1" w:styleId="Heading1Char">
    <w:name w:val="Heading 1 Char"/>
    <w:basedOn w:val="DefaultParagraphFont"/>
    <w:link w:val="Heading1"/>
    <w:uiPriority w:val="9"/>
    <w:rsid w:val="007F6D8C"/>
    <w:rPr>
      <w:rFonts w:asciiTheme="majorHAnsi" w:eastAsiaTheme="majorEastAsia" w:hAnsiTheme="majorHAnsi" w:cstheme="majorBidi"/>
      <w:color w:val="2F5496" w:themeColor="accent1" w:themeShade="BF"/>
      <w:sz w:val="32"/>
      <w:szCs w:val="32"/>
      <w:lang w:bidi="ar-SA"/>
    </w:rPr>
  </w:style>
  <w:style w:type="character" w:customStyle="1" w:styleId="UnresolvedMention1">
    <w:name w:val="Unresolved Mention1"/>
    <w:basedOn w:val="DefaultParagraphFont"/>
    <w:uiPriority w:val="99"/>
    <w:semiHidden/>
    <w:unhideWhenUsed/>
    <w:rsid w:val="00C277D1"/>
    <w:rPr>
      <w:color w:val="605E5C"/>
      <w:shd w:val="clear" w:color="auto" w:fill="E1DFDD"/>
    </w:rPr>
  </w:style>
  <w:style w:type="character" w:styleId="CommentReference">
    <w:name w:val="annotation reference"/>
    <w:basedOn w:val="DefaultParagraphFont"/>
    <w:uiPriority w:val="99"/>
    <w:semiHidden/>
    <w:unhideWhenUsed/>
    <w:rsid w:val="001435A2"/>
    <w:rPr>
      <w:sz w:val="16"/>
      <w:szCs w:val="16"/>
    </w:rPr>
  </w:style>
  <w:style w:type="paragraph" w:styleId="CommentText">
    <w:name w:val="annotation text"/>
    <w:basedOn w:val="Normal"/>
    <w:link w:val="CommentTextChar"/>
    <w:uiPriority w:val="99"/>
    <w:semiHidden/>
    <w:unhideWhenUsed/>
    <w:rsid w:val="001435A2"/>
    <w:pPr>
      <w:spacing w:line="240" w:lineRule="auto"/>
    </w:pPr>
    <w:rPr>
      <w:sz w:val="20"/>
      <w:szCs w:val="20"/>
    </w:rPr>
  </w:style>
  <w:style w:type="character" w:customStyle="1" w:styleId="CommentTextChar">
    <w:name w:val="Comment Text Char"/>
    <w:basedOn w:val="DefaultParagraphFont"/>
    <w:link w:val="CommentText"/>
    <w:uiPriority w:val="99"/>
    <w:semiHidden/>
    <w:rsid w:val="001435A2"/>
    <w:rPr>
      <w:sz w:val="20"/>
      <w:lang w:bidi="ar-SA"/>
    </w:rPr>
  </w:style>
  <w:style w:type="paragraph" w:styleId="CommentSubject">
    <w:name w:val="annotation subject"/>
    <w:basedOn w:val="CommentText"/>
    <w:next w:val="CommentText"/>
    <w:link w:val="CommentSubjectChar"/>
    <w:uiPriority w:val="99"/>
    <w:semiHidden/>
    <w:unhideWhenUsed/>
    <w:rsid w:val="001435A2"/>
    <w:rPr>
      <w:b/>
      <w:bCs/>
    </w:rPr>
  </w:style>
  <w:style w:type="character" w:customStyle="1" w:styleId="CommentSubjectChar">
    <w:name w:val="Comment Subject Char"/>
    <w:basedOn w:val="CommentTextChar"/>
    <w:link w:val="CommentSubject"/>
    <w:uiPriority w:val="99"/>
    <w:semiHidden/>
    <w:rsid w:val="001435A2"/>
    <w:rPr>
      <w:b/>
      <w:bCs/>
      <w:sz w:val="20"/>
      <w:lang w:bidi="ar-SA"/>
    </w:rPr>
  </w:style>
  <w:style w:type="character" w:customStyle="1" w:styleId="search-custom">
    <w:name w:val="search-custom"/>
    <w:basedOn w:val="DefaultParagraphFont"/>
    <w:rsid w:val="00A03E0D"/>
  </w:style>
  <w:style w:type="character" w:styleId="FollowedHyperlink">
    <w:name w:val="FollowedHyperlink"/>
    <w:basedOn w:val="DefaultParagraphFont"/>
    <w:uiPriority w:val="99"/>
    <w:semiHidden/>
    <w:unhideWhenUsed/>
    <w:rsid w:val="005858EF"/>
    <w:rPr>
      <w:color w:val="954F72" w:themeColor="followedHyperlink"/>
      <w:u w:val="single"/>
    </w:rPr>
  </w:style>
  <w:style w:type="paragraph" w:styleId="Header">
    <w:name w:val="header"/>
    <w:basedOn w:val="Normal"/>
    <w:link w:val="HeaderChar"/>
    <w:uiPriority w:val="99"/>
    <w:unhideWhenUsed/>
    <w:rsid w:val="00214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82"/>
    <w:rPr>
      <w:szCs w:val="22"/>
      <w:lang w:bidi="ar-SA"/>
    </w:rPr>
  </w:style>
  <w:style w:type="paragraph" w:styleId="Footer">
    <w:name w:val="footer"/>
    <w:basedOn w:val="Normal"/>
    <w:link w:val="FooterChar"/>
    <w:uiPriority w:val="99"/>
    <w:unhideWhenUsed/>
    <w:rsid w:val="0021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982"/>
    <w:rPr>
      <w:szCs w:val="22"/>
      <w:lang w:bidi="ar-SA"/>
    </w:rPr>
  </w:style>
  <w:style w:type="paragraph" w:styleId="BalloonText">
    <w:name w:val="Balloon Text"/>
    <w:basedOn w:val="Normal"/>
    <w:link w:val="BalloonTextChar"/>
    <w:uiPriority w:val="99"/>
    <w:semiHidden/>
    <w:unhideWhenUsed/>
    <w:rsid w:val="00A47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DAB"/>
    <w:rPr>
      <w:rFonts w:ascii="Tahoma" w:hAnsi="Tahoma" w:cs="Tahoma"/>
      <w:sz w:val="16"/>
      <w:szCs w:val="16"/>
      <w:lang w:bidi="ar-SA"/>
    </w:rPr>
  </w:style>
  <w:style w:type="paragraph" w:styleId="Revision">
    <w:name w:val="Revision"/>
    <w:hidden/>
    <w:uiPriority w:val="99"/>
    <w:semiHidden/>
    <w:rsid w:val="00166837"/>
    <w:pPr>
      <w:spacing w:after="0" w:line="240" w:lineRule="auto"/>
    </w:pPr>
    <w:rPr>
      <w:szCs w:val="22"/>
      <w:lang w:bidi="ar-SA"/>
    </w:rPr>
  </w:style>
  <w:style w:type="character" w:customStyle="1" w:styleId="UnresolvedMention2">
    <w:name w:val="Unresolved Mention2"/>
    <w:basedOn w:val="DefaultParagraphFont"/>
    <w:uiPriority w:val="99"/>
    <w:semiHidden/>
    <w:unhideWhenUsed/>
    <w:rsid w:val="00F1758A"/>
    <w:rPr>
      <w:color w:val="605E5C"/>
      <w:shd w:val="clear" w:color="auto" w:fill="E1DFDD"/>
    </w:rPr>
  </w:style>
  <w:style w:type="character" w:customStyle="1" w:styleId="UnresolvedMention">
    <w:name w:val="Unresolved Mention"/>
    <w:basedOn w:val="DefaultParagraphFont"/>
    <w:uiPriority w:val="99"/>
    <w:semiHidden/>
    <w:unhideWhenUsed/>
    <w:rsid w:val="00143A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AE"/>
    <w:rPr>
      <w:szCs w:val="22"/>
      <w:lang w:bidi="ar-SA"/>
    </w:rPr>
  </w:style>
  <w:style w:type="paragraph" w:styleId="Heading1">
    <w:name w:val="heading 1"/>
    <w:basedOn w:val="Normal"/>
    <w:next w:val="Normal"/>
    <w:link w:val="Heading1Char"/>
    <w:uiPriority w:val="9"/>
    <w:qFormat/>
    <w:rsid w:val="007F6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2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DAE"/>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4D6DA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6DAE"/>
    <w:pPr>
      <w:spacing w:after="0" w:line="240" w:lineRule="auto"/>
      <w:jc w:val="both"/>
    </w:pPr>
    <w:rPr>
      <w:rFonts w:ascii="National" w:hAnsi="National"/>
      <w:iCs/>
      <w:szCs w:val="18"/>
    </w:rPr>
  </w:style>
  <w:style w:type="table" w:customStyle="1" w:styleId="3">
    <w:name w:val="3"/>
    <w:basedOn w:val="TableNormal"/>
    <w:rsid w:val="004D6DAE"/>
    <w:pPr>
      <w:spacing w:after="0" w:line="240" w:lineRule="auto"/>
    </w:pPr>
    <w:rPr>
      <w:rFonts w:ascii="Calibri" w:eastAsia="Calibri" w:hAnsi="Calibri" w:cs="Calibri"/>
      <w:szCs w:val="22"/>
      <w:lang w:val="en-AU"/>
    </w:rPr>
    <w:tblPr>
      <w:tblStyleRowBandSize w:val="1"/>
      <w:tblStyleColBandSize w:val="1"/>
    </w:tblPr>
  </w:style>
  <w:style w:type="paragraph" w:styleId="NormalWeb">
    <w:name w:val="Normal (Web)"/>
    <w:basedOn w:val="Normal"/>
    <w:uiPriority w:val="99"/>
    <w:unhideWhenUsed/>
    <w:rsid w:val="004D6D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D6DAE"/>
    <w:rPr>
      <w:b/>
      <w:bCs/>
    </w:rPr>
  </w:style>
  <w:style w:type="character" w:styleId="Hyperlink">
    <w:name w:val="Hyperlink"/>
    <w:basedOn w:val="DefaultParagraphFont"/>
    <w:uiPriority w:val="99"/>
    <w:unhideWhenUsed/>
    <w:rsid w:val="004D6DAE"/>
    <w:rPr>
      <w:color w:val="0563C1" w:themeColor="hyperlink"/>
      <w:u w:val="single"/>
    </w:rPr>
  </w:style>
  <w:style w:type="paragraph" w:styleId="ListParagraph">
    <w:name w:val="List Paragraph"/>
    <w:basedOn w:val="Normal"/>
    <w:uiPriority w:val="34"/>
    <w:qFormat/>
    <w:rsid w:val="00305391"/>
    <w:pPr>
      <w:spacing w:line="256" w:lineRule="auto"/>
      <w:ind w:left="720"/>
      <w:contextualSpacing/>
    </w:pPr>
    <w:rPr>
      <w:szCs w:val="20"/>
      <w:lang w:bidi="ne-NP"/>
    </w:rPr>
  </w:style>
  <w:style w:type="paragraph" w:styleId="NoSpacing">
    <w:name w:val="No Spacing"/>
    <w:link w:val="NoSpacingChar"/>
    <w:uiPriority w:val="1"/>
    <w:qFormat/>
    <w:rsid w:val="0030539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05391"/>
    <w:rPr>
      <w:rFonts w:eastAsiaTheme="minorEastAsia"/>
      <w:szCs w:val="22"/>
      <w:lang w:bidi="ar-SA"/>
    </w:rPr>
  </w:style>
  <w:style w:type="character" w:customStyle="1" w:styleId="Heading3Char">
    <w:name w:val="Heading 3 Char"/>
    <w:basedOn w:val="DefaultParagraphFont"/>
    <w:link w:val="Heading3"/>
    <w:uiPriority w:val="9"/>
    <w:semiHidden/>
    <w:rsid w:val="00B96255"/>
    <w:rPr>
      <w:rFonts w:asciiTheme="majorHAnsi" w:eastAsiaTheme="majorEastAsia" w:hAnsiTheme="majorHAnsi" w:cstheme="majorBidi"/>
      <w:color w:val="1F3763" w:themeColor="accent1" w:themeShade="7F"/>
      <w:sz w:val="24"/>
      <w:szCs w:val="24"/>
      <w:lang w:bidi="ar-SA"/>
    </w:rPr>
  </w:style>
  <w:style w:type="paragraph" w:customStyle="1" w:styleId="Default">
    <w:name w:val="Default"/>
    <w:rsid w:val="00FB7454"/>
    <w:pPr>
      <w:autoSpaceDE w:val="0"/>
      <w:autoSpaceDN w:val="0"/>
      <w:adjustRightInd w:val="0"/>
      <w:spacing w:after="0" w:line="240" w:lineRule="auto"/>
    </w:pPr>
    <w:rPr>
      <w:rFonts w:ascii="Gill Sans MT" w:hAnsi="Gill Sans MT" w:cs="Gill Sans MT"/>
      <w:color w:val="000000"/>
      <w:sz w:val="24"/>
      <w:szCs w:val="24"/>
    </w:rPr>
  </w:style>
  <w:style w:type="character" w:customStyle="1" w:styleId="Heading1Char">
    <w:name w:val="Heading 1 Char"/>
    <w:basedOn w:val="DefaultParagraphFont"/>
    <w:link w:val="Heading1"/>
    <w:uiPriority w:val="9"/>
    <w:rsid w:val="007F6D8C"/>
    <w:rPr>
      <w:rFonts w:asciiTheme="majorHAnsi" w:eastAsiaTheme="majorEastAsia" w:hAnsiTheme="majorHAnsi" w:cstheme="majorBidi"/>
      <w:color w:val="2F5496" w:themeColor="accent1" w:themeShade="BF"/>
      <w:sz w:val="32"/>
      <w:szCs w:val="32"/>
      <w:lang w:bidi="ar-SA"/>
    </w:rPr>
  </w:style>
  <w:style w:type="character" w:customStyle="1" w:styleId="UnresolvedMention1">
    <w:name w:val="Unresolved Mention1"/>
    <w:basedOn w:val="DefaultParagraphFont"/>
    <w:uiPriority w:val="99"/>
    <w:semiHidden/>
    <w:unhideWhenUsed/>
    <w:rsid w:val="00C277D1"/>
    <w:rPr>
      <w:color w:val="605E5C"/>
      <w:shd w:val="clear" w:color="auto" w:fill="E1DFDD"/>
    </w:rPr>
  </w:style>
  <w:style w:type="character" w:styleId="CommentReference">
    <w:name w:val="annotation reference"/>
    <w:basedOn w:val="DefaultParagraphFont"/>
    <w:uiPriority w:val="99"/>
    <w:semiHidden/>
    <w:unhideWhenUsed/>
    <w:rsid w:val="001435A2"/>
    <w:rPr>
      <w:sz w:val="16"/>
      <w:szCs w:val="16"/>
    </w:rPr>
  </w:style>
  <w:style w:type="paragraph" w:styleId="CommentText">
    <w:name w:val="annotation text"/>
    <w:basedOn w:val="Normal"/>
    <w:link w:val="CommentTextChar"/>
    <w:uiPriority w:val="99"/>
    <w:semiHidden/>
    <w:unhideWhenUsed/>
    <w:rsid w:val="001435A2"/>
    <w:pPr>
      <w:spacing w:line="240" w:lineRule="auto"/>
    </w:pPr>
    <w:rPr>
      <w:sz w:val="20"/>
      <w:szCs w:val="20"/>
    </w:rPr>
  </w:style>
  <w:style w:type="character" w:customStyle="1" w:styleId="CommentTextChar">
    <w:name w:val="Comment Text Char"/>
    <w:basedOn w:val="DefaultParagraphFont"/>
    <w:link w:val="CommentText"/>
    <w:uiPriority w:val="99"/>
    <w:semiHidden/>
    <w:rsid w:val="001435A2"/>
    <w:rPr>
      <w:sz w:val="20"/>
      <w:lang w:bidi="ar-SA"/>
    </w:rPr>
  </w:style>
  <w:style w:type="paragraph" w:styleId="CommentSubject">
    <w:name w:val="annotation subject"/>
    <w:basedOn w:val="CommentText"/>
    <w:next w:val="CommentText"/>
    <w:link w:val="CommentSubjectChar"/>
    <w:uiPriority w:val="99"/>
    <w:semiHidden/>
    <w:unhideWhenUsed/>
    <w:rsid w:val="001435A2"/>
    <w:rPr>
      <w:b/>
      <w:bCs/>
    </w:rPr>
  </w:style>
  <w:style w:type="character" w:customStyle="1" w:styleId="CommentSubjectChar">
    <w:name w:val="Comment Subject Char"/>
    <w:basedOn w:val="CommentTextChar"/>
    <w:link w:val="CommentSubject"/>
    <w:uiPriority w:val="99"/>
    <w:semiHidden/>
    <w:rsid w:val="001435A2"/>
    <w:rPr>
      <w:b/>
      <w:bCs/>
      <w:sz w:val="20"/>
      <w:lang w:bidi="ar-SA"/>
    </w:rPr>
  </w:style>
  <w:style w:type="character" w:customStyle="1" w:styleId="search-custom">
    <w:name w:val="search-custom"/>
    <w:basedOn w:val="DefaultParagraphFont"/>
    <w:rsid w:val="00A03E0D"/>
  </w:style>
  <w:style w:type="character" w:styleId="FollowedHyperlink">
    <w:name w:val="FollowedHyperlink"/>
    <w:basedOn w:val="DefaultParagraphFont"/>
    <w:uiPriority w:val="99"/>
    <w:semiHidden/>
    <w:unhideWhenUsed/>
    <w:rsid w:val="005858EF"/>
    <w:rPr>
      <w:color w:val="954F72" w:themeColor="followedHyperlink"/>
      <w:u w:val="single"/>
    </w:rPr>
  </w:style>
  <w:style w:type="paragraph" w:styleId="Header">
    <w:name w:val="header"/>
    <w:basedOn w:val="Normal"/>
    <w:link w:val="HeaderChar"/>
    <w:uiPriority w:val="99"/>
    <w:unhideWhenUsed/>
    <w:rsid w:val="00214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82"/>
    <w:rPr>
      <w:szCs w:val="22"/>
      <w:lang w:bidi="ar-SA"/>
    </w:rPr>
  </w:style>
  <w:style w:type="paragraph" w:styleId="Footer">
    <w:name w:val="footer"/>
    <w:basedOn w:val="Normal"/>
    <w:link w:val="FooterChar"/>
    <w:uiPriority w:val="99"/>
    <w:unhideWhenUsed/>
    <w:rsid w:val="0021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982"/>
    <w:rPr>
      <w:szCs w:val="22"/>
      <w:lang w:bidi="ar-SA"/>
    </w:rPr>
  </w:style>
  <w:style w:type="paragraph" w:styleId="BalloonText">
    <w:name w:val="Balloon Text"/>
    <w:basedOn w:val="Normal"/>
    <w:link w:val="BalloonTextChar"/>
    <w:uiPriority w:val="99"/>
    <w:semiHidden/>
    <w:unhideWhenUsed/>
    <w:rsid w:val="00A47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DAB"/>
    <w:rPr>
      <w:rFonts w:ascii="Tahoma" w:hAnsi="Tahoma" w:cs="Tahoma"/>
      <w:sz w:val="16"/>
      <w:szCs w:val="16"/>
      <w:lang w:bidi="ar-SA"/>
    </w:rPr>
  </w:style>
  <w:style w:type="paragraph" w:styleId="Revision">
    <w:name w:val="Revision"/>
    <w:hidden/>
    <w:uiPriority w:val="99"/>
    <w:semiHidden/>
    <w:rsid w:val="00166837"/>
    <w:pPr>
      <w:spacing w:after="0" w:line="240" w:lineRule="auto"/>
    </w:pPr>
    <w:rPr>
      <w:szCs w:val="22"/>
      <w:lang w:bidi="ar-SA"/>
    </w:rPr>
  </w:style>
  <w:style w:type="character" w:customStyle="1" w:styleId="UnresolvedMention2">
    <w:name w:val="Unresolved Mention2"/>
    <w:basedOn w:val="DefaultParagraphFont"/>
    <w:uiPriority w:val="99"/>
    <w:semiHidden/>
    <w:unhideWhenUsed/>
    <w:rsid w:val="00F1758A"/>
    <w:rPr>
      <w:color w:val="605E5C"/>
      <w:shd w:val="clear" w:color="auto" w:fill="E1DFDD"/>
    </w:rPr>
  </w:style>
  <w:style w:type="character" w:customStyle="1" w:styleId="UnresolvedMention">
    <w:name w:val="Unresolved Mention"/>
    <w:basedOn w:val="DefaultParagraphFont"/>
    <w:uiPriority w:val="99"/>
    <w:semiHidden/>
    <w:unhideWhenUsed/>
    <w:rsid w:val="00143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3692">
      <w:bodyDiv w:val="1"/>
      <w:marLeft w:val="0"/>
      <w:marRight w:val="0"/>
      <w:marTop w:val="0"/>
      <w:marBottom w:val="0"/>
      <w:divBdr>
        <w:top w:val="none" w:sz="0" w:space="0" w:color="auto"/>
        <w:left w:val="none" w:sz="0" w:space="0" w:color="auto"/>
        <w:bottom w:val="none" w:sz="0" w:space="0" w:color="auto"/>
        <w:right w:val="none" w:sz="0" w:space="0" w:color="auto"/>
      </w:divBdr>
      <w:divsChild>
        <w:div w:id="900018947">
          <w:marLeft w:val="0"/>
          <w:marRight w:val="0"/>
          <w:marTop w:val="0"/>
          <w:marBottom w:val="0"/>
          <w:divBdr>
            <w:top w:val="none" w:sz="0" w:space="0" w:color="auto"/>
            <w:left w:val="none" w:sz="0" w:space="0" w:color="auto"/>
            <w:bottom w:val="none" w:sz="0" w:space="0" w:color="auto"/>
            <w:right w:val="none" w:sz="0" w:space="0" w:color="auto"/>
          </w:divBdr>
          <w:divsChild>
            <w:div w:id="1098602420">
              <w:marLeft w:val="0"/>
              <w:marRight w:val="0"/>
              <w:marTop w:val="0"/>
              <w:marBottom w:val="0"/>
              <w:divBdr>
                <w:top w:val="none" w:sz="0" w:space="0" w:color="auto"/>
                <w:left w:val="none" w:sz="0" w:space="0" w:color="auto"/>
                <w:bottom w:val="none" w:sz="0" w:space="0" w:color="auto"/>
                <w:right w:val="none" w:sz="0" w:space="0" w:color="auto"/>
              </w:divBdr>
              <w:divsChild>
                <w:div w:id="666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7972">
      <w:bodyDiv w:val="1"/>
      <w:marLeft w:val="0"/>
      <w:marRight w:val="0"/>
      <w:marTop w:val="0"/>
      <w:marBottom w:val="0"/>
      <w:divBdr>
        <w:top w:val="none" w:sz="0" w:space="0" w:color="auto"/>
        <w:left w:val="none" w:sz="0" w:space="0" w:color="auto"/>
        <w:bottom w:val="none" w:sz="0" w:space="0" w:color="auto"/>
        <w:right w:val="none" w:sz="0" w:space="0" w:color="auto"/>
      </w:divBdr>
    </w:div>
    <w:div w:id="564993512">
      <w:bodyDiv w:val="1"/>
      <w:marLeft w:val="0"/>
      <w:marRight w:val="0"/>
      <w:marTop w:val="0"/>
      <w:marBottom w:val="0"/>
      <w:divBdr>
        <w:top w:val="none" w:sz="0" w:space="0" w:color="auto"/>
        <w:left w:val="none" w:sz="0" w:space="0" w:color="auto"/>
        <w:bottom w:val="none" w:sz="0" w:space="0" w:color="auto"/>
        <w:right w:val="none" w:sz="0" w:space="0" w:color="auto"/>
      </w:divBdr>
    </w:div>
    <w:div w:id="780344708">
      <w:bodyDiv w:val="1"/>
      <w:marLeft w:val="0"/>
      <w:marRight w:val="0"/>
      <w:marTop w:val="0"/>
      <w:marBottom w:val="0"/>
      <w:divBdr>
        <w:top w:val="none" w:sz="0" w:space="0" w:color="auto"/>
        <w:left w:val="none" w:sz="0" w:space="0" w:color="auto"/>
        <w:bottom w:val="none" w:sz="0" w:space="0" w:color="auto"/>
        <w:right w:val="none" w:sz="0" w:space="0" w:color="auto"/>
      </w:divBdr>
      <w:divsChild>
        <w:div w:id="1010914564">
          <w:marLeft w:val="0"/>
          <w:marRight w:val="0"/>
          <w:marTop w:val="0"/>
          <w:marBottom w:val="0"/>
          <w:divBdr>
            <w:top w:val="none" w:sz="0" w:space="0" w:color="auto"/>
            <w:left w:val="none" w:sz="0" w:space="0" w:color="auto"/>
            <w:bottom w:val="none" w:sz="0" w:space="0" w:color="auto"/>
            <w:right w:val="none" w:sz="0" w:space="0" w:color="auto"/>
          </w:divBdr>
          <w:divsChild>
            <w:div w:id="1164082953">
              <w:marLeft w:val="0"/>
              <w:marRight w:val="0"/>
              <w:marTop w:val="0"/>
              <w:marBottom w:val="0"/>
              <w:divBdr>
                <w:top w:val="none" w:sz="0" w:space="0" w:color="auto"/>
                <w:left w:val="none" w:sz="0" w:space="0" w:color="auto"/>
                <w:bottom w:val="none" w:sz="0" w:space="0" w:color="auto"/>
                <w:right w:val="none" w:sz="0" w:space="0" w:color="auto"/>
              </w:divBdr>
              <w:divsChild>
                <w:div w:id="6770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6457">
      <w:bodyDiv w:val="1"/>
      <w:marLeft w:val="0"/>
      <w:marRight w:val="0"/>
      <w:marTop w:val="0"/>
      <w:marBottom w:val="0"/>
      <w:divBdr>
        <w:top w:val="none" w:sz="0" w:space="0" w:color="auto"/>
        <w:left w:val="none" w:sz="0" w:space="0" w:color="auto"/>
        <w:bottom w:val="none" w:sz="0" w:space="0" w:color="auto"/>
        <w:right w:val="none" w:sz="0" w:space="0" w:color="auto"/>
      </w:divBdr>
    </w:div>
    <w:div w:id="17802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dis-fire.umd.edu/ba.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climate.copernicus.eu/climate-reanalysi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aterforwomenfund.org/en/research-and-innovation/addressing-climate-vulnerability-in-nepal-through-resilient-and-inclusive-wash-systems.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sinventar.n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hs.gov.np/information-systems/health-management-information-section/" TargetMode="External"/><Relationship Id="rId23" Type="http://schemas.openxmlformats.org/officeDocument/2006/relationships/fontTable" Target="fontTable.xml"/><Relationship Id="rId10" Type="http://schemas.openxmlformats.org/officeDocument/2006/relationships/hyperlink" Target="https://bipadportal.gov.np"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livingatlas.arcgis.com/landcoverexplor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990D-2CB0-4A66-891F-0CFF8F48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  Babu Shrestha</dc:creator>
  <cp:lastModifiedBy>RaviMohan</cp:lastModifiedBy>
  <cp:revision>2</cp:revision>
  <dcterms:created xsi:type="dcterms:W3CDTF">2024-03-05T03:52:00Z</dcterms:created>
  <dcterms:modified xsi:type="dcterms:W3CDTF">2024-03-05T03:52:00Z</dcterms:modified>
</cp:coreProperties>
</file>